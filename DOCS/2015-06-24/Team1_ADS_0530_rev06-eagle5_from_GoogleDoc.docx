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tbl>
      <w:tblPr>
        <w:tblStyle w:val="Table1"/>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360"/>
        <w:tblGridChange w:id="0">
          <w:tblGrid>
            <w:gridCol w:w="9360"/>
          </w:tblGrid>
        </w:tblGridChange>
      </w:tblGrid>
      <w:tr>
        <w:trPr>
          <w:trHeight w:val="166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r>
      <w:tr>
        <w:trPr>
          <w:trHeight w:val="3580" w:hRule="atLeast"/>
        </w:trPr>
        <w:tc>
          <w:tcPr>
            <w:tcMar>
              <w:top w:w="100.0" w:type="dxa"/>
              <w:left w:w="100.0" w:type="dxa"/>
              <w:bottom w:w="100.0" w:type="dxa"/>
              <w:right w:w="100.0" w:type="dxa"/>
            </w:tcMar>
          </w:tcPr>
          <w:p w:rsidR="00000000" w:rsidDel="00000000" w:rsidP="00000000" w:rsidRDefault="00000000" w:rsidRPr="00000000">
            <w:pPr>
              <w:ind w:right="-242"/>
              <w:contextualSpacing w:val="0"/>
              <w:jc w:val="center"/>
            </w:pPr>
            <w:bookmarkStart w:colFirst="0" w:colLast="0" w:name="h.gjdgxs" w:id="0"/>
            <w:bookmarkEnd w:id="0"/>
            <w:r w:rsidDel="00000000" w:rsidR="00000000" w:rsidRPr="00000000">
              <w:rPr>
                <w:rFonts w:ascii="Trebuchet MS" w:cs="Trebuchet MS" w:eastAsia="Trebuchet MS" w:hAnsi="Trebuchet MS"/>
                <w:b w:val="1"/>
                <w:sz w:val="60"/>
                <w:szCs w:val="60"/>
                <w:rtl w:val="0"/>
              </w:rPr>
              <w:t xml:space="preserve">Architectural Drivers Specification</w:t>
            </w:r>
            <w:r w:rsidDel="00000000" w:rsidR="00000000" w:rsidRPr="00000000">
              <w:rPr>
                <w:rtl w:val="0"/>
              </w:rPr>
            </w:r>
          </w:p>
          <w:p w:rsidR="00000000" w:rsidDel="00000000" w:rsidP="00000000" w:rsidRDefault="00000000" w:rsidRPr="00000000">
            <w:pPr>
              <w:numPr>
                <w:ilvl w:val="0"/>
                <w:numId w:val="1"/>
              </w:numPr>
              <w:spacing w:after="0" w:before="0" w:line="276" w:lineRule="auto"/>
              <w:ind w:left="760" w:hanging="360"/>
              <w:jc w:val="center"/>
              <w:rPr>
                <w:b w:val="0"/>
                <w:color w:val="000000"/>
                <w:sz w:val="48"/>
                <w:szCs w:val="48"/>
              </w:rPr>
            </w:pPr>
            <w:r w:rsidDel="00000000" w:rsidR="00000000" w:rsidRPr="00000000">
              <w:rPr>
                <w:rFonts w:ascii="Trebuchet MS" w:cs="Trebuchet MS" w:eastAsia="Trebuchet MS" w:hAnsi="Trebuchet MS"/>
                <w:b w:val="0"/>
                <w:color w:val="000000"/>
                <w:sz w:val="48"/>
                <w:szCs w:val="48"/>
                <w:rtl w:val="0"/>
              </w:rPr>
              <w:t xml:space="preserve">IoT ecosystem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2399665" cy="2399665"/>
                  <wp:effectExtent b="0" l="0" r="0" t="0"/>
                  <wp:docPr descr="https://lh5.googleusercontent.com/d9waw423S9h55LnkeNBrtDPCF3Ws1hTpg2zJW9GYIB_fb86X1xlam67OmKmnzmTksWQTaNhug5vNJwqIbghgs5KdpP95p0I9a6sOI7GCFwHfpuiIuPwtnrFt_GTix17jXJft3ZcC" id="1" name="image01.png"/>
                  <a:graphic>
                    <a:graphicData uri="http://schemas.openxmlformats.org/drawingml/2006/picture">
                      <pic:pic>
                        <pic:nvPicPr>
                          <pic:cNvPr descr="https://lh5.googleusercontent.com/d9waw423S9h55LnkeNBrtDPCF3Ws1hTpg2zJW9GYIB_fb86X1xlam67OmKmnzmTksWQTaNhug5vNJwqIbghgs5KdpP95p0I9a6sOI7GCFwHfpuiIuPwtnrFt_GTix17jXJft3ZcC" id="0" name="image01.png"/>
                          <pic:cNvPicPr preferRelativeResize="0"/>
                        </pic:nvPicPr>
                        <pic:blipFill>
                          <a:blip r:embed="rId5"/>
                          <a:srcRect b="0" l="0" r="0" t="0"/>
                          <a:stretch>
                            <a:fillRect/>
                          </a:stretch>
                        </pic:blipFill>
                        <pic:spPr>
                          <a:xfrm>
                            <a:off x="0" y="0"/>
                            <a:ext cx="2399665" cy="23996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44"/>
                <w:szCs w:val="44"/>
                <w:rtl w:val="0"/>
              </w:rPr>
              <w:t xml:space="preserve">Eagle Five (Team number 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8"/>
          <w:szCs w:val="28"/>
          <w:rtl w:val="0"/>
        </w:rPr>
        <w:t xml:space="preserve">REVISION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89.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
        <w:gridCol w:w="2051"/>
        <w:gridCol w:w="6402"/>
        <w:tblGridChange w:id="0">
          <w:tblGrid>
            <w:gridCol w:w="936"/>
            <w:gridCol w:w="2051"/>
            <w:gridCol w:w="6402"/>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rebuchet MS" w:cs="Trebuchet MS" w:eastAsia="Trebuchet MS" w:hAnsi="Trebuchet MS"/>
                <w:rtl w:val="0"/>
              </w:rPr>
              <w:t xml:space="preserve">Ver.</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Date</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rebuchet MS" w:cs="Trebuchet MS" w:eastAsia="Trebuchet MS" w:hAnsi="Trebuchet MS"/>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05/11, 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Create initial ADS.</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Add Context, Use cases, Quality attributes, Constraints.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rebuchet MS" w:cs="Trebuchet MS" w:eastAsia="Trebuchet MS" w:hAnsi="Trebuchet MS"/>
                <w:rtl w:val="0"/>
              </w:rPr>
              <w:t xml:space="preserve">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05/14, 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Mentor’s comments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rebuchet MS" w:cs="Trebuchet MS" w:eastAsia="Trebuchet MS" w:hAnsi="Trebuchet MS"/>
                <w:rtl w:val="0"/>
              </w:rPr>
              <w:t xml:space="preserve">0.3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05/18, 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Add detail Quality attribute scenarios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rebuchet MS" w:cs="Trebuchet MS" w:eastAsia="Trebuchet MS" w:hAnsi="Trebuchet MS"/>
                <w:rtl w:val="0"/>
              </w:rPr>
              <w:t xml:space="preserve">0.4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05/21, 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Add functional requirements.</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Refine Use cases and Quality attribute scenarios.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rebuchet MS" w:cs="Trebuchet MS" w:eastAsia="Trebuchet MS" w:hAnsi="Trebuchet MS"/>
                <w:rtl w:val="0"/>
              </w:rPr>
              <w:t xml:space="preserve">0.5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05/26, 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Shared on Google docs.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rebuchet MS" w:cs="Trebuchet MS" w:eastAsia="Trebuchet MS" w:hAnsi="Trebuchet MS"/>
                <w:rtl w:val="0"/>
              </w:rPr>
              <w:t xml:space="preserve">0.6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05/27, 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Refine QA’s and set priority.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rebuchet MS" w:cs="Trebuchet MS" w:eastAsia="Trebuchet MS" w:hAnsi="Trebuchet MS"/>
                <w:rtl w:val="0"/>
              </w:rPr>
              <w:t xml:space="preserve">0.7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05/31, 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Add FR10 “Give SA node access permission”.</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Add UC18 “Sharing SA node to other user”.</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Add UC19 “Transfer register/sharing authority”.</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Add QA02 “SA node hijack” scenario.</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Add QA04 “Internet cut off” scenario.</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Modify QA05, this QA is not about ‘Performance’ but ‘Scailability’.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rPr>
          <w:rFonts w:ascii="Trebuchet MS" w:cs="Trebuchet MS" w:eastAsia="Trebuchet MS" w:hAnsi="Trebuchet MS"/>
          <w:b w:val="1"/>
          <w:rtl w:val="0"/>
        </w:rPr>
        <w:t xml:space="preserve">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jc w:val="center"/>
      </w:pPr>
      <w:r w:rsidDel="00000000" w:rsidR="00000000" w:rsidRPr="00000000">
        <w:rPr>
          <w:rFonts w:ascii="Trebuchet MS" w:cs="Trebuchet MS" w:eastAsia="Trebuchet MS" w:hAnsi="Trebuchet MS"/>
          <w:b w:val="1"/>
          <w:color w:val="2e75b5"/>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50"/>
        </w:tabs>
        <w:spacing w:after="100" w:before="0" w:line="259" w:lineRule="auto"/>
        <w:contextualSpacing w:val="0"/>
      </w:pPr>
      <w:hyperlink w:anchor="h.30j0zll">
        <w:r w:rsidDel="00000000" w:rsidR="00000000" w:rsidRPr="00000000">
          <w:rPr>
            <w:rFonts w:ascii="맑은 고딕" w:cs="맑은 고딕" w:eastAsia="맑은 고딕" w:hAnsi="맑은 고딕"/>
            <w:b w:val="1"/>
            <w:color w:val="0563c1"/>
            <w:sz w:val="22"/>
            <w:szCs w:val="22"/>
            <w:u w:val="single"/>
            <w:rtl w:val="0"/>
          </w:rPr>
          <w:t xml:space="preserve">1.Introduction</w:t>
        </w:r>
      </w:hyperlink>
      <w:hyperlink w:anchor="h.30j0zll">
        <w:r w:rsidDel="00000000" w:rsidR="00000000" w:rsidRPr="00000000">
          <w:rPr>
            <w:rFonts w:ascii="맑은 고딕" w:cs="맑은 고딕" w:eastAsia="맑은 고딕" w:hAnsi="맑은 고딕"/>
            <w:b w:val="0"/>
            <w:color w:val="000000"/>
            <w:sz w:val="22"/>
            <w:szCs w:val="22"/>
            <w:rtl w:val="0"/>
          </w:rPr>
          <w:tab/>
        </w:r>
      </w:hyperlink>
      <w:hyperlink w:anchor="h.30j0zll">
        <w:r w:rsidDel="00000000" w:rsidR="00000000" w:rsidRPr="00000000">
          <w:rPr>
            <w:rtl w:val="0"/>
          </w:rPr>
        </w:r>
      </w:hyperlink>
    </w:p>
    <w:p w:rsidR="00000000" w:rsidDel="00000000" w:rsidP="00000000" w:rsidRDefault="00000000" w:rsidRPr="00000000">
      <w:pPr>
        <w:tabs>
          <w:tab w:val="left" w:pos="800"/>
          <w:tab w:val="right" w:pos="9350"/>
        </w:tabs>
        <w:spacing w:after="100" w:before="0" w:line="259" w:lineRule="auto"/>
        <w:ind w:left="220" w:firstLine="0"/>
        <w:contextualSpacing w:val="0"/>
      </w:pPr>
      <w:hyperlink w:anchor="h.1fob9te">
        <w:r w:rsidDel="00000000" w:rsidR="00000000" w:rsidRPr="00000000">
          <w:rPr>
            <w:rFonts w:ascii="맑은 고딕" w:cs="맑은 고딕" w:eastAsia="맑은 고딕" w:hAnsi="맑은 고딕"/>
            <w:b w:val="0"/>
            <w:color w:val="0563c1"/>
            <w:sz w:val="22"/>
            <w:szCs w:val="22"/>
            <w:u w:val="single"/>
            <w:rtl w:val="0"/>
          </w:rPr>
          <w:t xml:space="preserve">1.1.</w:t>
        </w:r>
      </w:hyperlink>
      <w:hyperlink w:anchor="h.1fob9te">
        <w:r w:rsidDel="00000000" w:rsidR="00000000" w:rsidRPr="00000000">
          <w:rPr>
            <w:rFonts w:ascii="맑은 고딕" w:cs="맑은 고딕" w:eastAsia="맑은 고딕" w:hAnsi="맑은 고딕"/>
            <w:b w:val="0"/>
            <w:color w:val="000000"/>
            <w:sz w:val="20"/>
            <w:szCs w:val="20"/>
            <w:rtl w:val="0"/>
          </w:rPr>
          <w:tab/>
        </w:r>
      </w:hyperlink>
      <w:hyperlink w:anchor="h.1fob9te">
        <w:r w:rsidDel="00000000" w:rsidR="00000000" w:rsidRPr="00000000">
          <w:rPr>
            <w:rFonts w:ascii="맑은 고딕" w:cs="맑은 고딕" w:eastAsia="맑은 고딕" w:hAnsi="맑은 고딕"/>
            <w:b w:val="0"/>
            <w:color w:val="0563c1"/>
            <w:sz w:val="22"/>
            <w:szCs w:val="22"/>
            <w:u w:val="single"/>
            <w:rtl w:val="0"/>
          </w:rPr>
          <w:t xml:space="preserve">Project Goals</w:t>
        </w:r>
      </w:hyperlink>
      <w:hyperlink w:anchor="h.1fob9te">
        <w:r w:rsidDel="00000000" w:rsidR="00000000" w:rsidRPr="00000000">
          <w:rPr>
            <w:rFonts w:ascii="맑은 고딕" w:cs="맑은 고딕" w:eastAsia="맑은 고딕" w:hAnsi="맑은 고딕"/>
            <w:b w:val="0"/>
            <w:color w:val="000000"/>
            <w:sz w:val="22"/>
            <w:szCs w:val="22"/>
            <w:rtl w:val="0"/>
          </w:rPr>
          <w:tab/>
        </w:r>
      </w:hyperlink>
      <w:hyperlink w:anchor="h.1fob9te">
        <w:r w:rsidDel="00000000" w:rsidR="00000000" w:rsidRPr="00000000">
          <w:rPr>
            <w:rtl w:val="0"/>
          </w:rPr>
        </w:r>
      </w:hyperlink>
    </w:p>
    <w:p w:rsidR="00000000" w:rsidDel="00000000" w:rsidP="00000000" w:rsidRDefault="00000000" w:rsidRPr="00000000">
      <w:pPr>
        <w:tabs>
          <w:tab w:val="left" w:pos="800"/>
          <w:tab w:val="right" w:pos="9350"/>
        </w:tabs>
        <w:spacing w:after="100" w:before="0" w:line="259" w:lineRule="auto"/>
        <w:ind w:left="220" w:firstLine="0"/>
        <w:contextualSpacing w:val="0"/>
      </w:pPr>
      <w:hyperlink w:anchor="h.3znysh7">
        <w:r w:rsidDel="00000000" w:rsidR="00000000" w:rsidRPr="00000000">
          <w:rPr>
            <w:rFonts w:ascii="맑은 고딕" w:cs="맑은 고딕" w:eastAsia="맑은 고딕" w:hAnsi="맑은 고딕"/>
            <w:b w:val="0"/>
            <w:color w:val="0563c1"/>
            <w:sz w:val="22"/>
            <w:szCs w:val="22"/>
            <w:u w:val="single"/>
            <w:rtl w:val="0"/>
          </w:rPr>
          <w:t xml:space="preserve">1.2.</w:t>
        </w:r>
      </w:hyperlink>
      <w:hyperlink w:anchor="h.3znysh7">
        <w:r w:rsidDel="00000000" w:rsidR="00000000" w:rsidRPr="00000000">
          <w:rPr>
            <w:rFonts w:ascii="맑은 고딕" w:cs="맑은 고딕" w:eastAsia="맑은 고딕" w:hAnsi="맑은 고딕"/>
            <w:b w:val="0"/>
            <w:color w:val="000000"/>
            <w:sz w:val="20"/>
            <w:szCs w:val="20"/>
            <w:rtl w:val="0"/>
          </w:rPr>
          <w:tab/>
        </w:r>
      </w:hyperlink>
      <w:hyperlink w:anchor="h.3znysh7">
        <w:r w:rsidDel="00000000" w:rsidR="00000000" w:rsidRPr="00000000">
          <w:rPr>
            <w:rFonts w:ascii="맑은 고딕" w:cs="맑은 고딕" w:eastAsia="맑은 고딕" w:hAnsi="맑은 고딕"/>
            <w:b w:val="0"/>
            <w:color w:val="0563c1"/>
            <w:sz w:val="22"/>
            <w:szCs w:val="22"/>
            <w:u w:val="single"/>
            <w:rtl w:val="0"/>
          </w:rPr>
          <w:t xml:space="preserve">Stakeholders</w:t>
        </w:r>
      </w:hyperlink>
      <w:hyperlink w:anchor="h.3znysh7">
        <w:r w:rsidDel="00000000" w:rsidR="00000000" w:rsidRPr="00000000">
          <w:rPr>
            <w:rFonts w:ascii="맑은 고딕" w:cs="맑은 고딕" w:eastAsia="맑은 고딕" w:hAnsi="맑은 고딕"/>
            <w:b w:val="0"/>
            <w:color w:val="000000"/>
            <w:sz w:val="22"/>
            <w:szCs w:val="22"/>
            <w:rtl w:val="0"/>
          </w:rPr>
          <w:tab/>
        </w:r>
      </w:hyperlink>
      <w:hyperlink w:anchor="h.3znysh7">
        <w:r w:rsidDel="00000000" w:rsidR="00000000" w:rsidRPr="00000000">
          <w:rPr>
            <w:rtl w:val="0"/>
          </w:rPr>
        </w:r>
      </w:hyperlink>
    </w:p>
    <w:p w:rsidR="00000000" w:rsidDel="00000000" w:rsidP="00000000" w:rsidRDefault="00000000" w:rsidRPr="00000000">
      <w:pPr>
        <w:tabs>
          <w:tab w:val="right" w:pos="9350"/>
        </w:tabs>
        <w:spacing w:after="100" w:before="0" w:line="259" w:lineRule="auto"/>
        <w:contextualSpacing w:val="0"/>
      </w:pPr>
      <w:hyperlink w:anchor="h.tyjcwt">
        <w:r w:rsidDel="00000000" w:rsidR="00000000" w:rsidRPr="00000000">
          <w:rPr>
            <w:rFonts w:ascii="맑은 고딕" w:cs="맑은 고딕" w:eastAsia="맑은 고딕" w:hAnsi="맑은 고딕"/>
            <w:b w:val="1"/>
            <w:color w:val="0563c1"/>
            <w:sz w:val="22"/>
            <w:szCs w:val="22"/>
            <w:u w:val="single"/>
            <w:rtl w:val="0"/>
          </w:rPr>
          <w:t xml:space="preserve">2.High Level Functional Requirements</w:t>
        </w:r>
      </w:hyperlink>
      <w:hyperlink w:anchor="h.tyjcwt">
        <w:r w:rsidDel="00000000" w:rsidR="00000000" w:rsidRPr="00000000">
          <w:rPr>
            <w:rFonts w:ascii="맑은 고딕" w:cs="맑은 고딕" w:eastAsia="맑은 고딕" w:hAnsi="맑은 고딕"/>
            <w:b w:val="0"/>
            <w:color w:val="000000"/>
            <w:sz w:val="22"/>
            <w:szCs w:val="22"/>
            <w:rtl w:val="0"/>
          </w:rPr>
          <w:tab/>
        </w:r>
      </w:hyperlink>
      <w:hyperlink w:anchor="h.tyjcwt">
        <w:r w:rsidDel="00000000" w:rsidR="00000000" w:rsidRPr="00000000">
          <w:rPr>
            <w:rtl w:val="0"/>
          </w:rPr>
        </w:r>
      </w:hyperlink>
    </w:p>
    <w:p w:rsidR="00000000" w:rsidDel="00000000" w:rsidP="00000000" w:rsidRDefault="00000000" w:rsidRPr="00000000">
      <w:pPr>
        <w:tabs>
          <w:tab w:val="left" w:pos="800"/>
          <w:tab w:val="right" w:pos="9350"/>
        </w:tabs>
        <w:spacing w:after="100" w:before="0" w:line="259" w:lineRule="auto"/>
        <w:ind w:left="220" w:firstLine="0"/>
        <w:contextualSpacing w:val="0"/>
      </w:pPr>
      <w:hyperlink w:anchor="h.3dy6vkm">
        <w:r w:rsidDel="00000000" w:rsidR="00000000" w:rsidRPr="00000000">
          <w:rPr>
            <w:rFonts w:ascii="맑은 고딕" w:cs="맑은 고딕" w:eastAsia="맑은 고딕" w:hAnsi="맑은 고딕"/>
            <w:b w:val="0"/>
            <w:color w:val="0563c1"/>
            <w:sz w:val="22"/>
            <w:szCs w:val="22"/>
            <w:u w:val="single"/>
            <w:rtl w:val="0"/>
          </w:rPr>
          <w:t xml:space="preserve">2.1.</w:t>
        </w:r>
      </w:hyperlink>
      <w:hyperlink w:anchor="h.3dy6vkm">
        <w:r w:rsidDel="00000000" w:rsidR="00000000" w:rsidRPr="00000000">
          <w:rPr>
            <w:rFonts w:ascii="맑은 고딕" w:cs="맑은 고딕" w:eastAsia="맑은 고딕" w:hAnsi="맑은 고딕"/>
            <w:b w:val="0"/>
            <w:color w:val="000000"/>
            <w:sz w:val="20"/>
            <w:szCs w:val="20"/>
            <w:rtl w:val="0"/>
          </w:rPr>
          <w:tab/>
        </w:r>
      </w:hyperlink>
      <w:hyperlink w:anchor="h.3dy6vkm">
        <w:r w:rsidDel="00000000" w:rsidR="00000000" w:rsidRPr="00000000">
          <w:rPr>
            <w:rFonts w:ascii="맑은 고딕" w:cs="맑은 고딕" w:eastAsia="맑은 고딕" w:hAnsi="맑은 고딕"/>
            <w:b w:val="0"/>
            <w:color w:val="0563c1"/>
            <w:sz w:val="22"/>
            <w:szCs w:val="22"/>
            <w:u w:val="single"/>
            <w:rtl w:val="0"/>
          </w:rPr>
          <w:t xml:space="preserve">Functional Requirements</w:t>
        </w:r>
      </w:hyperlink>
      <w:hyperlink w:anchor="h.3dy6vkm">
        <w:r w:rsidDel="00000000" w:rsidR="00000000" w:rsidRPr="00000000">
          <w:rPr>
            <w:rFonts w:ascii="맑은 고딕" w:cs="맑은 고딕" w:eastAsia="맑은 고딕" w:hAnsi="맑은 고딕"/>
            <w:b w:val="0"/>
            <w:color w:val="000000"/>
            <w:sz w:val="22"/>
            <w:szCs w:val="22"/>
            <w:rtl w:val="0"/>
          </w:rPr>
          <w:tab/>
        </w:r>
      </w:hyperlink>
      <w:hyperlink w:anchor="h.3dy6vkm">
        <w:r w:rsidDel="00000000" w:rsidR="00000000" w:rsidRPr="00000000">
          <w:rPr>
            <w:rtl w:val="0"/>
          </w:rPr>
        </w:r>
      </w:hyperlink>
    </w:p>
    <w:p w:rsidR="00000000" w:rsidDel="00000000" w:rsidP="00000000" w:rsidRDefault="00000000" w:rsidRPr="00000000">
      <w:pPr>
        <w:tabs>
          <w:tab w:val="left" w:pos="800"/>
          <w:tab w:val="right" w:pos="9350"/>
        </w:tabs>
        <w:spacing w:after="100" w:before="0" w:line="259" w:lineRule="auto"/>
        <w:ind w:left="220" w:firstLine="0"/>
        <w:contextualSpacing w:val="0"/>
      </w:pPr>
      <w:hyperlink w:anchor="h.1t3h5sf">
        <w:r w:rsidDel="00000000" w:rsidR="00000000" w:rsidRPr="00000000">
          <w:rPr>
            <w:rFonts w:ascii="맑은 고딕" w:cs="맑은 고딕" w:eastAsia="맑은 고딕" w:hAnsi="맑은 고딕"/>
            <w:b w:val="0"/>
            <w:color w:val="0563c1"/>
            <w:sz w:val="22"/>
            <w:szCs w:val="22"/>
            <w:u w:val="single"/>
            <w:rtl w:val="0"/>
          </w:rPr>
          <w:t xml:space="preserve">2.2.</w:t>
        </w:r>
      </w:hyperlink>
      <w:hyperlink w:anchor="h.1t3h5sf">
        <w:r w:rsidDel="00000000" w:rsidR="00000000" w:rsidRPr="00000000">
          <w:rPr>
            <w:rFonts w:ascii="맑은 고딕" w:cs="맑은 고딕" w:eastAsia="맑은 고딕" w:hAnsi="맑은 고딕"/>
            <w:b w:val="0"/>
            <w:color w:val="000000"/>
            <w:sz w:val="20"/>
            <w:szCs w:val="20"/>
            <w:rtl w:val="0"/>
          </w:rPr>
          <w:tab/>
        </w:r>
      </w:hyperlink>
      <w:hyperlink w:anchor="h.1t3h5sf">
        <w:r w:rsidDel="00000000" w:rsidR="00000000" w:rsidRPr="00000000">
          <w:rPr>
            <w:rFonts w:ascii="맑은 고딕" w:cs="맑은 고딕" w:eastAsia="맑은 고딕" w:hAnsi="맑은 고딕"/>
            <w:b w:val="0"/>
            <w:color w:val="0563c1"/>
            <w:sz w:val="22"/>
            <w:szCs w:val="22"/>
            <w:u w:val="single"/>
            <w:rtl w:val="0"/>
          </w:rPr>
          <w:t xml:space="preserve">Use Case Scenario</w:t>
        </w:r>
      </w:hyperlink>
      <w:hyperlink w:anchor="h.1t3h5sf">
        <w:r w:rsidDel="00000000" w:rsidR="00000000" w:rsidRPr="00000000">
          <w:rPr>
            <w:rFonts w:ascii="맑은 고딕" w:cs="맑은 고딕" w:eastAsia="맑은 고딕" w:hAnsi="맑은 고딕"/>
            <w:b w:val="0"/>
            <w:color w:val="000000"/>
            <w:sz w:val="22"/>
            <w:szCs w:val="22"/>
            <w:rtl w:val="0"/>
          </w:rPr>
          <w:tab/>
        </w:r>
      </w:hyperlink>
      <w:hyperlink w:anchor="h.1t3h5sf">
        <w:r w:rsidDel="00000000" w:rsidR="00000000" w:rsidRPr="00000000">
          <w:rPr>
            <w:rtl w:val="0"/>
          </w:rPr>
        </w:r>
      </w:hyperlink>
    </w:p>
    <w:p w:rsidR="00000000" w:rsidDel="00000000" w:rsidP="00000000" w:rsidRDefault="00000000" w:rsidRPr="00000000">
      <w:pPr>
        <w:tabs>
          <w:tab w:val="right" w:pos="9350"/>
        </w:tabs>
        <w:spacing w:after="100" w:before="0" w:line="259" w:lineRule="auto"/>
        <w:contextualSpacing w:val="0"/>
      </w:pPr>
      <w:hyperlink w:anchor="h.4d34og8">
        <w:r w:rsidDel="00000000" w:rsidR="00000000" w:rsidRPr="00000000">
          <w:rPr>
            <w:rFonts w:ascii="맑은 고딕" w:cs="맑은 고딕" w:eastAsia="맑은 고딕" w:hAnsi="맑은 고딕"/>
            <w:b w:val="1"/>
            <w:color w:val="0563c1"/>
            <w:sz w:val="22"/>
            <w:szCs w:val="22"/>
            <w:u w:val="single"/>
            <w:rtl w:val="0"/>
          </w:rPr>
          <w:t xml:space="preserve">3.</w:t>
        </w:r>
      </w:hyperlink>
      <w:hyperlink w:anchor="h.4d34og8">
        <w:r w:rsidDel="00000000" w:rsidR="00000000" w:rsidRPr="00000000">
          <w:rPr>
            <w:rFonts w:ascii="맑은 고딕" w:cs="맑은 고딕" w:eastAsia="맑은 고딕" w:hAnsi="맑은 고딕"/>
            <w:b w:val="0"/>
            <w:color w:val="0563c1"/>
            <w:sz w:val="22"/>
            <w:szCs w:val="22"/>
            <w:u w:val="single"/>
            <w:rtl w:val="0"/>
          </w:rPr>
          <w:t xml:space="preserve"> </w:t>
        </w:r>
      </w:hyperlink>
      <w:hyperlink w:anchor="h.4d34og8">
        <w:r w:rsidDel="00000000" w:rsidR="00000000" w:rsidRPr="00000000">
          <w:rPr>
            <w:rFonts w:ascii="맑은 고딕" w:cs="맑은 고딕" w:eastAsia="맑은 고딕" w:hAnsi="맑은 고딕"/>
            <w:b w:val="1"/>
            <w:color w:val="0563c1"/>
            <w:sz w:val="22"/>
            <w:szCs w:val="22"/>
            <w:u w:val="single"/>
            <w:rtl w:val="0"/>
          </w:rPr>
          <w:t xml:space="preserve">Quality Attribute</w:t>
        </w:r>
      </w:hyperlink>
      <w:hyperlink w:anchor="h.4d34og8">
        <w:r w:rsidDel="00000000" w:rsidR="00000000" w:rsidRPr="00000000">
          <w:rPr>
            <w:rFonts w:ascii="맑은 고딕" w:cs="맑은 고딕" w:eastAsia="맑은 고딕" w:hAnsi="맑은 고딕"/>
            <w:b w:val="0"/>
            <w:color w:val="000000"/>
            <w:sz w:val="22"/>
            <w:szCs w:val="22"/>
            <w:rtl w:val="0"/>
          </w:rPr>
          <w:tab/>
        </w:r>
      </w:hyperlink>
      <w:hyperlink w:anchor="h.4d34og8">
        <w:r w:rsidDel="00000000" w:rsidR="00000000" w:rsidRPr="00000000">
          <w:rPr>
            <w:rtl w:val="0"/>
          </w:rPr>
        </w:r>
      </w:hyperlink>
    </w:p>
    <w:p w:rsidR="00000000" w:rsidDel="00000000" w:rsidP="00000000" w:rsidRDefault="00000000" w:rsidRPr="00000000">
      <w:pPr>
        <w:tabs>
          <w:tab w:val="right" w:pos="9350"/>
        </w:tabs>
        <w:spacing w:after="100" w:before="0" w:line="259" w:lineRule="auto"/>
        <w:ind w:left="220" w:firstLine="0"/>
        <w:contextualSpacing w:val="0"/>
      </w:pPr>
      <w:hyperlink w:anchor="h.2s8eyo1">
        <w:r w:rsidDel="00000000" w:rsidR="00000000" w:rsidRPr="00000000">
          <w:rPr>
            <w:rFonts w:ascii="맑은 고딕" w:cs="맑은 고딕" w:eastAsia="맑은 고딕" w:hAnsi="맑은 고딕"/>
            <w:b w:val="0"/>
            <w:color w:val="0563c1"/>
            <w:sz w:val="22"/>
            <w:szCs w:val="22"/>
            <w:u w:val="single"/>
            <w:rtl w:val="0"/>
          </w:rPr>
          <w:t xml:space="preserve">3.1.     Summary</w:t>
        </w:r>
      </w:hyperlink>
      <w:hyperlink w:anchor="h.2s8eyo1">
        <w:r w:rsidDel="00000000" w:rsidR="00000000" w:rsidRPr="00000000">
          <w:rPr>
            <w:rFonts w:ascii="맑은 고딕" w:cs="맑은 고딕" w:eastAsia="맑은 고딕" w:hAnsi="맑은 고딕"/>
            <w:b w:val="0"/>
            <w:color w:val="000000"/>
            <w:sz w:val="22"/>
            <w:szCs w:val="22"/>
            <w:rtl w:val="0"/>
          </w:rPr>
          <w:tab/>
        </w:r>
      </w:hyperlink>
      <w:hyperlink w:anchor="h.2s8eyo1">
        <w:r w:rsidDel="00000000" w:rsidR="00000000" w:rsidRPr="00000000">
          <w:rPr>
            <w:rtl w:val="0"/>
          </w:rPr>
        </w:r>
      </w:hyperlink>
    </w:p>
    <w:p w:rsidR="00000000" w:rsidDel="00000000" w:rsidP="00000000" w:rsidRDefault="00000000" w:rsidRPr="00000000">
      <w:pPr>
        <w:tabs>
          <w:tab w:val="right" w:pos="9350"/>
        </w:tabs>
        <w:spacing w:after="100" w:before="0" w:line="259" w:lineRule="auto"/>
        <w:ind w:left="220" w:firstLine="0"/>
        <w:contextualSpacing w:val="0"/>
      </w:pPr>
      <w:hyperlink w:anchor="h.17dp8vu">
        <w:r w:rsidDel="00000000" w:rsidR="00000000" w:rsidRPr="00000000">
          <w:rPr>
            <w:rFonts w:ascii="맑은 고딕" w:cs="맑은 고딕" w:eastAsia="맑은 고딕" w:hAnsi="맑은 고딕"/>
            <w:b w:val="0"/>
            <w:color w:val="0563c1"/>
            <w:sz w:val="22"/>
            <w:szCs w:val="22"/>
            <w:u w:val="single"/>
            <w:rtl w:val="0"/>
          </w:rPr>
          <w:t xml:space="preserve">3.2.     Quality Attribute Scenarios</w:t>
        </w:r>
      </w:hyperlink>
      <w:hyperlink w:anchor="h.17dp8vu">
        <w:r w:rsidDel="00000000" w:rsidR="00000000" w:rsidRPr="00000000">
          <w:rPr>
            <w:rFonts w:ascii="맑은 고딕" w:cs="맑은 고딕" w:eastAsia="맑은 고딕" w:hAnsi="맑은 고딕"/>
            <w:b w:val="0"/>
            <w:color w:val="000000"/>
            <w:sz w:val="22"/>
            <w:szCs w:val="22"/>
            <w:rtl w:val="0"/>
          </w:rPr>
          <w:tab/>
        </w:r>
      </w:hyperlink>
      <w:hyperlink w:anchor="h.17dp8vu">
        <w:r w:rsidDel="00000000" w:rsidR="00000000" w:rsidRPr="00000000">
          <w:rPr>
            <w:rtl w:val="0"/>
          </w:rPr>
        </w:r>
      </w:hyperlink>
    </w:p>
    <w:p w:rsidR="00000000" w:rsidDel="00000000" w:rsidP="00000000" w:rsidRDefault="00000000" w:rsidRPr="00000000">
      <w:pPr>
        <w:tabs>
          <w:tab w:val="right" w:pos="9350"/>
        </w:tabs>
        <w:spacing w:after="100" w:before="0" w:line="259" w:lineRule="auto"/>
        <w:contextualSpacing w:val="0"/>
      </w:pPr>
      <w:hyperlink w:anchor="h.26in1rg">
        <w:r w:rsidDel="00000000" w:rsidR="00000000" w:rsidRPr="00000000">
          <w:rPr>
            <w:rFonts w:ascii="맑은 고딕" w:cs="맑은 고딕" w:eastAsia="맑은 고딕" w:hAnsi="맑은 고딕"/>
            <w:b w:val="1"/>
            <w:color w:val="0563c1"/>
            <w:sz w:val="22"/>
            <w:szCs w:val="22"/>
            <w:u w:val="single"/>
            <w:rtl w:val="0"/>
          </w:rPr>
          <w:t xml:space="preserve">4.</w:t>
        </w:r>
      </w:hyperlink>
      <w:hyperlink w:anchor="h.26in1rg">
        <w:r w:rsidDel="00000000" w:rsidR="00000000" w:rsidRPr="00000000">
          <w:rPr>
            <w:rFonts w:ascii="맑은 고딕" w:cs="맑은 고딕" w:eastAsia="맑은 고딕" w:hAnsi="맑은 고딕"/>
            <w:b w:val="0"/>
            <w:color w:val="0563c1"/>
            <w:sz w:val="22"/>
            <w:szCs w:val="22"/>
            <w:u w:val="single"/>
            <w:rtl w:val="0"/>
          </w:rPr>
          <w:t xml:space="preserve">       </w:t>
        </w:r>
      </w:hyperlink>
      <w:hyperlink w:anchor="h.26in1rg">
        <w:r w:rsidDel="00000000" w:rsidR="00000000" w:rsidRPr="00000000">
          <w:rPr>
            <w:rFonts w:ascii="맑은 고딕" w:cs="맑은 고딕" w:eastAsia="맑은 고딕" w:hAnsi="맑은 고딕"/>
            <w:b w:val="1"/>
            <w:color w:val="0563c1"/>
            <w:sz w:val="22"/>
            <w:szCs w:val="22"/>
            <w:u w:val="single"/>
            <w:rtl w:val="0"/>
          </w:rPr>
          <w:t xml:space="preserve">Constraints</w:t>
        </w:r>
      </w:hyperlink>
      <w:hyperlink w:anchor="h.26in1rg">
        <w:r w:rsidDel="00000000" w:rsidR="00000000" w:rsidRPr="00000000">
          <w:rPr>
            <w:rFonts w:ascii="맑은 고딕" w:cs="맑은 고딕" w:eastAsia="맑은 고딕" w:hAnsi="맑은 고딕"/>
            <w:b w:val="0"/>
            <w:color w:val="000000"/>
            <w:sz w:val="22"/>
            <w:szCs w:val="22"/>
            <w:rtl w:val="0"/>
          </w:rPr>
          <w:tab/>
        </w:r>
      </w:hyperlink>
      <w:hyperlink w:anchor="h.26in1rg">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p w:rsidR="00000000" w:rsidDel="00000000" w:rsidP="00000000" w:rsidRDefault="00000000" w:rsidRPr="00000000">
      <w:pPr>
        <w:contextualSpacing w:val="0"/>
      </w:pPr>
      <w:hyperlink r:id="rId25">
        <w:r w:rsidDel="00000000" w:rsidR="00000000" w:rsidRPr="00000000">
          <w:rPr>
            <w:rtl w:val="0"/>
          </w:rPr>
        </w:r>
      </w:hyperlink>
    </w:p>
    <w:p w:rsidR="00000000" w:rsidDel="00000000" w:rsidP="00000000" w:rsidRDefault="00000000" w:rsidRPr="00000000">
      <w:pPr>
        <w:contextualSpacing w:val="0"/>
      </w:pPr>
      <w:hyperlink r:id="rId26">
        <w:r w:rsidDel="00000000" w:rsidR="00000000" w:rsidRPr="00000000">
          <w:rPr>
            <w:rtl w:val="0"/>
          </w:rPr>
        </w:r>
      </w:hyperlink>
    </w:p>
    <w:p w:rsidR="00000000" w:rsidDel="00000000" w:rsidP="00000000" w:rsidRDefault="00000000" w:rsidRPr="00000000">
      <w:pPr>
        <w:contextualSpacing w:val="0"/>
      </w:pPr>
      <w:hyperlink r:id="rId27">
        <w:r w:rsidDel="00000000" w:rsidR="00000000" w:rsidRPr="00000000">
          <w:rPr>
            <w:rtl w:val="0"/>
          </w:rPr>
        </w:r>
      </w:hyperlink>
    </w:p>
    <w:p w:rsidR="00000000" w:rsidDel="00000000" w:rsidP="00000000" w:rsidRDefault="00000000" w:rsidRPr="00000000">
      <w:pPr>
        <w:contextualSpacing w:val="0"/>
      </w:pPr>
      <w:hyperlink r:id="rId28">
        <w:r w:rsidDel="00000000" w:rsidR="00000000" w:rsidRPr="00000000">
          <w:rPr>
            <w:rtl w:val="0"/>
          </w:rPr>
        </w:r>
      </w:hyperlink>
    </w:p>
    <w:p w:rsidR="00000000" w:rsidDel="00000000" w:rsidP="00000000" w:rsidRDefault="00000000" w:rsidRPr="00000000">
      <w:pPr>
        <w:contextualSpacing w:val="0"/>
      </w:pPr>
      <w:hyperlink r:id="rId29">
        <w:r w:rsidDel="00000000" w:rsidR="00000000" w:rsidRPr="00000000">
          <w:rPr>
            <w:rtl w:val="0"/>
          </w:rPr>
        </w:r>
      </w:hyperlink>
    </w:p>
    <w:p w:rsidR="00000000" w:rsidDel="00000000" w:rsidP="00000000" w:rsidRDefault="00000000" w:rsidRPr="00000000">
      <w:pPr>
        <w:pStyle w:val="Heading1"/>
        <w:spacing w:after="120" w:before="480" w:lineRule="auto"/>
        <w:contextualSpacing w:val="0"/>
      </w:pPr>
      <w:bookmarkStart w:colFirst="0" w:colLast="0" w:name="h.30j0zll" w:id="1"/>
      <w:bookmarkEnd w:id="1"/>
      <w:r w:rsidDel="00000000" w:rsidR="00000000" w:rsidRPr="00000000">
        <w:rPr>
          <w:b w:val="1"/>
          <w:sz w:val="40"/>
          <w:szCs w:val="40"/>
          <w:rtl w:val="0"/>
        </w:rPr>
        <w:t xml:space="preserve">1. 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The aim of this document is to describe the architectural drivers of the IoT project: high level functionality in the form of use cases, quality attributes scenarios and constraints.</w:t>
      </w:r>
      <w:r w:rsidDel="00000000" w:rsidR="00000000" w:rsidRPr="00000000">
        <w:rPr>
          <w:rtl w:val="0"/>
        </w:rPr>
      </w:r>
    </w:p>
    <w:p w:rsidR="00000000" w:rsidDel="00000000" w:rsidP="00000000" w:rsidRDefault="00000000" w:rsidRPr="00000000">
      <w:pPr>
        <w:pStyle w:val="Heading2"/>
        <w:numPr>
          <w:ilvl w:val="1"/>
          <w:numId w:val="3"/>
        </w:numPr>
        <w:spacing w:after="80" w:before="360" w:lineRule="auto"/>
        <w:ind w:left="750" w:hanging="750"/>
        <w:rPr>
          <w:rFonts w:ascii="Trebuchet MS" w:cs="Trebuchet MS" w:eastAsia="Trebuchet MS" w:hAnsi="Trebuchet MS"/>
          <w:b w:val="1"/>
          <w:color w:val="000000"/>
          <w:sz w:val="36"/>
          <w:szCs w:val="36"/>
        </w:rPr>
      </w:pPr>
      <w:bookmarkStart w:colFirst="0" w:colLast="0" w:name="h.1fob9te" w:id="2"/>
      <w:bookmarkEnd w:id="2"/>
      <w:r w:rsidDel="00000000" w:rsidR="00000000" w:rsidRPr="00000000">
        <w:rPr>
          <w:sz w:val="36"/>
          <w:szCs w:val="36"/>
          <w:rtl w:val="0"/>
        </w:rPr>
        <w:t xml:space="preserve">Project Goals</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50" w:hanging="750"/>
        <w:jc w:val="both"/>
        <w:rPr/>
      </w:pPr>
      <w:r w:rsidDel="00000000" w:rsidR="00000000" w:rsidRPr="00000000">
        <w:rPr>
          <w:rFonts w:ascii="Trebuchet MS" w:cs="Trebuchet MS" w:eastAsia="Trebuchet MS" w:hAnsi="Trebuchet MS"/>
          <w:rtl w:val="0"/>
        </w:rPr>
        <w:t xml:space="preserve">Create an IoT infrastructure to support accessing sensors and actuators installed in the home or business.</w:t>
      </w:r>
    </w:p>
    <w:p w:rsidR="00000000" w:rsidDel="00000000" w:rsidP="00000000" w:rsidRDefault="00000000" w:rsidRPr="00000000">
      <w:pPr>
        <w:widowControl w:val="0"/>
        <w:numPr>
          <w:ilvl w:val="0"/>
          <w:numId w:val="2"/>
        </w:numPr>
        <w:spacing w:line="240" w:lineRule="auto"/>
        <w:ind w:left="750" w:hanging="750"/>
        <w:jc w:val="both"/>
        <w:rPr/>
      </w:pPr>
      <w:r w:rsidDel="00000000" w:rsidR="00000000" w:rsidRPr="00000000">
        <w:rPr>
          <w:rFonts w:ascii="Trebuchet MS" w:cs="Trebuchet MS" w:eastAsia="Trebuchet MS" w:hAnsi="Trebuchet MS"/>
          <w:rtl w:val="0"/>
        </w:rPr>
        <w:t xml:space="preserve">Create an infrastructure to provide an ecosystem to develop cost competitive home or business IoT products for value-added-resellers and other 3</w:t>
      </w:r>
      <w:r w:rsidDel="00000000" w:rsidR="00000000" w:rsidRPr="00000000">
        <w:rPr>
          <w:rFonts w:ascii="Trebuchet MS" w:cs="Trebuchet MS" w:eastAsia="Trebuchet MS" w:hAnsi="Trebuchet MS"/>
          <w:vertAlign w:val="superscript"/>
          <w:rtl w:val="0"/>
        </w:rPr>
        <w:t xml:space="preserve">rd</w:t>
      </w:r>
      <w:r w:rsidDel="00000000" w:rsidR="00000000" w:rsidRPr="00000000">
        <w:rPr>
          <w:rFonts w:ascii="Trebuchet MS" w:cs="Trebuchet MS" w:eastAsia="Trebuchet MS" w:hAnsi="Trebuchet MS"/>
          <w:rtl w:val="0"/>
        </w:rPr>
        <w:t xml:space="preserve"> party hardware and software application developers, service providers, and installers and maintainers.</w:t>
      </w:r>
    </w:p>
    <w:p w:rsidR="00000000" w:rsidDel="00000000" w:rsidP="00000000" w:rsidRDefault="00000000" w:rsidRPr="00000000">
      <w:pPr>
        <w:widowControl w:val="0"/>
        <w:numPr>
          <w:ilvl w:val="0"/>
          <w:numId w:val="2"/>
        </w:numPr>
        <w:spacing w:line="240" w:lineRule="auto"/>
        <w:ind w:left="750" w:hanging="750"/>
        <w:jc w:val="both"/>
        <w:rPr/>
      </w:pPr>
      <w:r w:rsidDel="00000000" w:rsidR="00000000" w:rsidRPr="00000000">
        <w:rPr>
          <w:rFonts w:ascii="Trebuchet MS" w:cs="Trebuchet MS" w:eastAsia="Trebuchet MS" w:hAnsi="Trebuchet MS"/>
          <w:rtl w:val="0"/>
        </w:rPr>
        <w:t xml:space="preserve">Build a basic data centric infrastructure to provide IoT data sets for developers to create future data mining, analytic operations, and services.</w:t>
      </w:r>
    </w:p>
    <w:p w:rsidR="00000000" w:rsidDel="00000000" w:rsidP="00000000" w:rsidRDefault="00000000" w:rsidRPr="00000000">
      <w:pPr>
        <w:widowControl w:val="0"/>
        <w:spacing w:line="240" w:lineRule="auto"/>
        <w:ind w:left="80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3"/>
        </w:numPr>
        <w:spacing w:after="80" w:before="360" w:lineRule="auto"/>
        <w:ind w:left="750" w:hanging="750"/>
        <w:rPr>
          <w:rFonts w:ascii="Trebuchet MS" w:cs="Trebuchet MS" w:eastAsia="Trebuchet MS" w:hAnsi="Trebuchet MS"/>
          <w:b w:val="1"/>
          <w:color w:val="000000"/>
          <w:sz w:val="36"/>
          <w:szCs w:val="36"/>
        </w:rPr>
      </w:pPr>
      <w:bookmarkStart w:colFirst="0" w:colLast="0" w:name="h.3znysh7" w:id="3"/>
      <w:bookmarkEnd w:id="3"/>
      <w:r w:rsidDel="00000000" w:rsidR="00000000" w:rsidRPr="00000000">
        <w:rPr>
          <w:sz w:val="36"/>
          <w:szCs w:val="36"/>
          <w:rtl w:val="0"/>
        </w:rPr>
        <w:t xml:space="preserve">Stakeholders</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50" w:hanging="750"/>
        <w:jc w:val="both"/>
        <w:rPr/>
      </w:pPr>
      <w:r w:rsidDel="00000000" w:rsidR="00000000" w:rsidRPr="00000000">
        <w:rPr>
          <w:rFonts w:ascii="Trebuchet MS" w:cs="Trebuchet MS" w:eastAsia="Trebuchet MS" w:hAnsi="Trebuchet MS"/>
          <w:rtl w:val="0"/>
        </w:rPr>
        <w:t xml:space="preserve">Consumers.</w:t>
      </w:r>
    </w:p>
    <w:p w:rsidR="00000000" w:rsidDel="00000000" w:rsidP="00000000" w:rsidRDefault="00000000" w:rsidRPr="00000000">
      <w:pPr>
        <w:widowControl w:val="0"/>
        <w:numPr>
          <w:ilvl w:val="0"/>
          <w:numId w:val="2"/>
        </w:numPr>
        <w:spacing w:line="240" w:lineRule="auto"/>
        <w:ind w:left="750" w:hanging="750"/>
        <w:jc w:val="both"/>
        <w:rPr/>
      </w:pPr>
      <w:r w:rsidDel="00000000" w:rsidR="00000000" w:rsidRPr="00000000">
        <w:rPr>
          <w:rFonts w:ascii="Trebuchet MS" w:cs="Trebuchet MS" w:eastAsia="Trebuchet MS" w:hAnsi="Trebuchet MS"/>
          <w:rtl w:val="0"/>
        </w:rPr>
        <w:t xml:space="preserve">Sensor/Actuator producers.</w:t>
      </w:r>
    </w:p>
    <w:p w:rsidR="00000000" w:rsidDel="00000000" w:rsidP="00000000" w:rsidRDefault="00000000" w:rsidRPr="00000000">
      <w:pPr>
        <w:widowControl w:val="0"/>
        <w:numPr>
          <w:ilvl w:val="0"/>
          <w:numId w:val="2"/>
        </w:numPr>
        <w:spacing w:line="240" w:lineRule="auto"/>
        <w:ind w:left="750" w:hanging="750"/>
        <w:jc w:val="both"/>
        <w:rPr/>
      </w:pPr>
      <w:r w:rsidDel="00000000" w:rsidR="00000000" w:rsidRPr="00000000">
        <w:rPr>
          <w:rFonts w:ascii="Trebuchet MS" w:cs="Trebuchet MS" w:eastAsia="Trebuchet MS" w:hAnsi="Trebuchet MS"/>
          <w:rtl w:val="0"/>
        </w:rPr>
        <w:t xml:space="preserve">Home builders.</w:t>
      </w:r>
    </w:p>
    <w:p w:rsidR="00000000" w:rsidDel="00000000" w:rsidP="00000000" w:rsidRDefault="00000000" w:rsidRPr="00000000">
      <w:pPr>
        <w:widowControl w:val="0"/>
        <w:numPr>
          <w:ilvl w:val="0"/>
          <w:numId w:val="2"/>
        </w:numPr>
        <w:spacing w:line="240" w:lineRule="auto"/>
        <w:ind w:left="750" w:hanging="750"/>
        <w:jc w:val="both"/>
        <w:rPr/>
      </w:pPr>
      <w:r w:rsidDel="00000000" w:rsidR="00000000" w:rsidRPr="00000000">
        <w:rPr>
          <w:rFonts w:ascii="Trebuchet MS" w:cs="Trebuchet MS" w:eastAsia="Trebuchet MS" w:hAnsi="Trebuchet MS"/>
          <w:rtl w:val="0"/>
        </w:rPr>
        <w:t xml:space="preserve">Third-party service providers.</w:t>
      </w:r>
    </w:p>
    <w:p w:rsidR="00000000" w:rsidDel="00000000" w:rsidP="00000000" w:rsidRDefault="00000000" w:rsidRPr="00000000">
      <w:pPr>
        <w:widowControl w:val="0"/>
        <w:numPr>
          <w:ilvl w:val="0"/>
          <w:numId w:val="2"/>
        </w:numPr>
        <w:spacing w:line="240" w:lineRule="auto"/>
        <w:ind w:left="750" w:hanging="750"/>
        <w:jc w:val="both"/>
        <w:rPr/>
      </w:pPr>
      <w:r w:rsidDel="00000000" w:rsidR="00000000" w:rsidRPr="00000000">
        <w:rPr>
          <w:rFonts w:ascii="Trebuchet MS" w:cs="Trebuchet MS" w:eastAsia="Trebuchet MS" w:hAnsi="Trebuchet MS"/>
          <w:rtl w:val="0"/>
        </w:rPr>
        <w:t xml:space="preserve">IoT application developers.</w:t>
      </w:r>
    </w:p>
    <w:p w:rsidR="00000000" w:rsidDel="00000000" w:rsidP="00000000" w:rsidRDefault="00000000" w:rsidRPr="00000000">
      <w:pPr>
        <w:widowControl w:val="0"/>
        <w:numPr>
          <w:ilvl w:val="0"/>
          <w:numId w:val="2"/>
        </w:numPr>
        <w:spacing w:line="240" w:lineRule="auto"/>
        <w:ind w:left="750" w:hanging="750"/>
        <w:jc w:val="both"/>
        <w:rPr/>
      </w:pPr>
      <w:r w:rsidDel="00000000" w:rsidR="00000000" w:rsidRPr="00000000">
        <w:rPr>
          <w:rFonts w:ascii="Trebuchet MS" w:cs="Trebuchet MS" w:eastAsia="Trebuchet MS" w:hAnsi="Trebuchet MS"/>
          <w:rtl w:val="0"/>
        </w:rPr>
        <w:t xml:space="preserve">Anthony J. Latanze &amp; his development team.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2et92p0" w:id="4"/>
      <w:bookmarkEnd w:id="4"/>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tyjcwt" w:id="5"/>
      <w:bookmarkEnd w:id="5"/>
      <w:r w:rsidDel="00000000" w:rsidR="00000000" w:rsidRPr="00000000">
        <w:rPr>
          <w:b w:val="1"/>
          <w:sz w:val="40"/>
          <w:szCs w:val="40"/>
          <w:rtl w:val="0"/>
        </w:rPr>
        <w:t xml:space="preserve">2.High Level Functional Requirements</w:t>
      </w:r>
      <w:r w:rsidDel="00000000" w:rsidR="00000000" w:rsidRPr="00000000">
        <w:rPr>
          <w:rtl w:val="0"/>
        </w:rPr>
      </w:r>
    </w:p>
    <w:p w:rsidR="00000000" w:rsidDel="00000000" w:rsidP="00000000" w:rsidRDefault="00000000" w:rsidRPr="00000000">
      <w:pPr>
        <w:pStyle w:val="Heading2"/>
        <w:numPr>
          <w:ilvl w:val="1"/>
          <w:numId w:val="4"/>
        </w:numPr>
        <w:spacing w:after="80" w:before="360" w:lineRule="auto"/>
        <w:ind w:left="750" w:hanging="750"/>
        <w:rPr>
          <w:rFonts w:ascii="Trebuchet MS" w:cs="Trebuchet MS" w:eastAsia="Trebuchet MS" w:hAnsi="Trebuchet MS"/>
          <w:b w:val="1"/>
          <w:color w:val="000000"/>
          <w:sz w:val="36"/>
          <w:szCs w:val="36"/>
        </w:rPr>
      </w:pPr>
      <w:bookmarkStart w:colFirst="0" w:colLast="0" w:name="h.3dy6vkm" w:id="6"/>
      <w:bookmarkEnd w:id="6"/>
      <w:r w:rsidDel="00000000" w:rsidR="00000000" w:rsidRPr="00000000">
        <w:rPr>
          <w:sz w:val="36"/>
          <w:szCs w:val="36"/>
          <w:rtl w:val="0"/>
        </w:rPr>
        <w:t xml:space="preserve">Functional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80"/>
        <w:gridCol w:w="1910"/>
        <w:tblGridChange w:id="0">
          <w:tblGrid>
            <w:gridCol w:w="7680"/>
            <w:gridCol w:w="1910"/>
          </w:tblGrid>
        </w:tblGridChange>
      </w:tblGrid>
      <w:tr>
        <w:trPr>
          <w:trHeight w:val="56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Access secured services</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FR01</w:t>
            </w:r>
          </w:p>
        </w:tc>
      </w:tr>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accesses the system in secured environment.  User must login to the system for services. Unauthorized persons are not allowed to control sensors installed in home, register SA Nodes, or access any data gathered in the system.</w:t>
            </w:r>
          </w:p>
        </w:tc>
      </w:tr>
    </w:tbl>
    <w:p w:rsidR="00000000" w:rsidDel="00000000" w:rsidP="00000000" w:rsidRDefault="00000000" w:rsidRPr="00000000">
      <w:pPr>
        <w:contextualSpacing w:val="0"/>
      </w:pPr>
      <w:r w:rsidDel="00000000" w:rsidR="00000000" w:rsidRPr="00000000">
        <w:rPr>
          <w:rtl w:val="0"/>
        </w:rPr>
      </w:r>
    </w:p>
    <w:tbl>
      <w:tblPr>
        <w:tblStyle w:val="Table4"/>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82"/>
        <w:gridCol w:w="1908"/>
        <w:tblGridChange w:id="0">
          <w:tblGrid>
            <w:gridCol w:w="7682"/>
            <w:gridCol w:w="1908"/>
          </w:tblGrid>
        </w:tblGridChange>
      </w:tblGrid>
      <w:tr>
        <w:trPr>
          <w:trHeight w:val="56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Discover SA Nodes</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FR02</w:t>
            </w:r>
          </w:p>
        </w:tc>
      </w:tr>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queries home to find out how many nodes are installed and what sensors/actuators are installed on each node.</w:t>
            </w:r>
          </w:p>
        </w:tc>
      </w:tr>
    </w:tbl>
    <w:p w:rsidR="00000000" w:rsidDel="00000000" w:rsidP="00000000" w:rsidRDefault="00000000" w:rsidRPr="00000000">
      <w:pPr>
        <w:contextualSpacing w:val="0"/>
      </w:pPr>
      <w:r w:rsidDel="00000000" w:rsidR="00000000" w:rsidRPr="00000000">
        <w:rPr>
          <w:rtl w:val="0"/>
        </w:rPr>
      </w:r>
    </w:p>
    <w:tbl>
      <w:tblPr>
        <w:tblStyle w:val="Table5"/>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82"/>
        <w:gridCol w:w="1908"/>
        <w:tblGridChange w:id="0">
          <w:tblGrid>
            <w:gridCol w:w="7682"/>
            <w:gridCol w:w="1908"/>
          </w:tblGrid>
        </w:tblGridChange>
      </w:tblGrid>
      <w:tr>
        <w:trPr>
          <w:trHeight w:val="56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Determine sensors and control actuators</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FR03</w:t>
            </w:r>
          </w:p>
        </w:tc>
      </w:tr>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can determine the temperature/humidity, turn on and off lights, open and close the door, turn on the alarm, and determine if anyone is home.  However, user must set the alarm off prior to opening the door.</w:t>
            </w:r>
          </w:p>
        </w:tc>
      </w:tr>
    </w:tbl>
    <w:p w:rsidR="00000000" w:rsidDel="00000000" w:rsidP="00000000" w:rsidRDefault="00000000" w:rsidRPr="00000000">
      <w:pPr>
        <w:contextualSpacing w:val="0"/>
      </w:pPr>
      <w:r w:rsidDel="00000000" w:rsidR="00000000" w:rsidRPr="00000000">
        <w:rPr>
          <w:rtl w:val="0"/>
        </w:rPr>
      </w:r>
    </w:p>
    <w:tbl>
      <w:tblPr>
        <w:tblStyle w:val="Table6"/>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82"/>
        <w:gridCol w:w="1908"/>
        <w:tblGridChange w:id="0">
          <w:tblGrid>
            <w:gridCol w:w="7682"/>
            <w:gridCol w:w="1908"/>
          </w:tblGrid>
        </w:tblGridChange>
      </w:tblGrid>
      <w:tr>
        <w:trPr>
          <w:trHeight w:val="56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Log user commands and sensor values</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FR04</w:t>
            </w:r>
          </w:p>
        </w:tc>
      </w:tr>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commands and sensor values are stored in IoT infrastructure for some period of time.  This data set can be utilized by developers to create future data mining, analytic operations, and services.</w:t>
            </w:r>
          </w:p>
        </w:tc>
      </w:tr>
    </w:tbl>
    <w:p w:rsidR="00000000" w:rsidDel="00000000" w:rsidP="00000000" w:rsidRDefault="00000000" w:rsidRPr="00000000">
      <w:pPr>
        <w:contextualSpacing w:val="0"/>
      </w:pPr>
      <w:r w:rsidDel="00000000" w:rsidR="00000000" w:rsidRPr="00000000">
        <w:rPr>
          <w:rtl w:val="0"/>
        </w:rPr>
      </w:r>
    </w:p>
    <w:tbl>
      <w:tblPr>
        <w:tblStyle w:val="Table7"/>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82"/>
        <w:gridCol w:w="1908"/>
        <w:tblGridChange w:id="0">
          <w:tblGrid>
            <w:gridCol w:w="7682"/>
            <w:gridCol w:w="1908"/>
          </w:tblGrid>
        </w:tblGridChange>
      </w:tblGrid>
      <w:tr>
        <w:trPr>
          <w:trHeight w:val="56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Send emergency message</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FR05</w:t>
            </w:r>
          </w:p>
        </w:tc>
      </w:tr>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An emergency message is sent to the user when door is opened manually or the house is suddenly occupied while alarm is set. </w:t>
            </w:r>
          </w:p>
        </w:tc>
      </w:tr>
    </w:tbl>
    <w:p w:rsidR="00000000" w:rsidDel="00000000" w:rsidP="00000000" w:rsidRDefault="00000000" w:rsidRPr="00000000">
      <w:pPr>
        <w:contextualSpacing w:val="0"/>
      </w:pPr>
      <w:r w:rsidDel="00000000" w:rsidR="00000000" w:rsidRPr="00000000">
        <w:rPr>
          <w:rtl w:val="0"/>
        </w:rPr>
      </w:r>
    </w:p>
    <w:tbl>
      <w:tblPr>
        <w:tblStyle w:val="Table8"/>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82"/>
        <w:gridCol w:w="1908"/>
        <w:tblGridChange w:id="0">
          <w:tblGrid>
            <w:gridCol w:w="7682"/>
            <w:gridCol w:w="1908"/>
          </w:tblGrid>
        </w:tblGridChange>
      </w:tblGrid>
      <w:tr>
        <w:trPr>
          <w:trHeight w:val="56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Lock house automatically</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FR06</w:t>
            </w:r>
          </w:p>
        </w:tc>
      </w:tr>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is informed upon the vacancy of house and asked to lock the house. If the home is vacancy for 30 seconds and alarm is not set. SA node notifies user and if the user failed to respond to the message within 5 minutes, the door is closed, and the alarm is set automatically.</w:t>
            </w:r>
          </w:p>
        </w:tc>
      </w:tr>
    </w:tbl>
    <w:p w:rsidR="00000000" w:rsidDel="00000000" w:rsidP="00000000" w:rsidRDefault="00000000" w:rsidRPr="00000000">
      <w:pPr>
        <w:contextualSpacing w:val="0"/>
      </w:pPr>
      <w:r w:rsidDel="00000000" w:rsidR="00000000" w:rsidRPr="00000000">
        <w:rPr>
          <w:rtl w:val="0"/>
        </w:rPr>
      </w:r>
    </w:p>
    <w:tbl>
      <w:tblPr>
        <w:tblStyle w:val="Table9"/>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82"/>
        <w:gridCol w:w="1908"/>
        <w:tblGridChange w:id="0">
          <w:tblGrid>
            <w:gridCol w:w="7682"/>
            <w:gridCol w:w="1908"/>
          </w:tblGrid>
        </w:tblGridChange>
      </w:tblGrid>
      <w:tr>
        <w:trPr>
          <w:trHeight w:val="56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Turn off light automatically</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FR07</w:t>
            </w:r>
          </w:p>
        </w:tc>
      </w:tr>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When no one is home for 10 minutes, the light is turned off automatically.</w:t>
            </w:r>
          </w:p>
        </w:tc>
      </w:tr>
    </w:tbl>
    <w:p w:rsidR="00000000" w:rsidDel="00000000" w:rsidP="00000000" w:rsidRDefault="00000000" w:rsidRPr="00000000">
      <w:pPr>
        <w:contextualSpacing w:val="0"/>
      </w:pPr>
      <w:r w:rsidDel="00000000" w:rsidR="00000000" w:rsidRPr="00000000">
        <w:rPr>
          <w:rtl w:val="0"/>
        </w:rPr>
      </w:r>
    </w:p>
    <w:tbl>
      <w:tblPr>
        <w:tblStyle w:val="Table10"/>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82"/>
        <w:gridCol w:w="1908"/>
        <w:tblGridChange w:id="0">
          <w:tblGrid>
            <w:gridCol w:w="7682"/>
            <w:gridCol w:w="1908"/>
          </w:tblGrid>
        </w:tblGridChange>
      </w:tblGrid>
      <w:tr>
        <w:trPr>
          <w:trHeight w:val="56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Register SA node</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FR08</w:t>
            </w:r>
          </w:p>
        </w:tc>
      </w:tr>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Authorized user adds nodes to the system.  Equipped sensors and actuators are recognized.</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82"/>
        <w:gridCol w:w="1908"/>
        <w:tblGridChange w:id="0">
          <w:tblGrid>
            <w:gridCol w:w="7682"/>
            <w:gridCol w:w="1908"/>
          </w:tblGrid>
        </w:tblGridChange>
      </w:tblGrid>
      <w:tr>
        <w:trPr>
          <w:trHeight w:val="56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Unregister SA node</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FR09</w:t>
            </w:r>
          </w:p>
        </w:tc>
      </w:tr>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Authorized user removes nodes from the system.</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
        <w:bidi w:val="0"/>
        <w:tblW w:w="9600.0" w:type="dxa"/>
        <w:jc w:val="left"/>
        <w:tblInd w:w="-120.0" w:type="dxa"/>
        <w:tblLayout w:type="fixed"/>
        <w:tblLook w:val="0400"/>
      </w:tblPr>
      <w:tblGrid>
        <w:gridCol w:w="7693"/>
        <w:gridCol w:w="1907"/>
        <w:tblGridChange w:id="0">
          <w:tblGrid>
            <w:gridCol w:w="7693"/>
            <w:gridCol w:w="1907"/>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Grant SA node access permission</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FR10</w:t>
            </w:r>
            <w:r w:rsidDel="00000000" w:rsidR="00000000" w:rsidRPr="00000000">
              <w:rPr>
                <w:rtl w:val="0"/>
              </w:rPr>
            </w:r>
          </w:p>
        </w:tc>
      </w:tr>
      <w:tr>
        <w:trPr>
          <w:trHeight w:val="540" w:hRule="atLeast"/>
        </w:trP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User who registered a SA node is the owner of the node.  He/she grants an access permission of the node to others.  However, only owner of the node can unregister the node.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3"/>
        <w:bidi w:val="0"/>
        <w:tblW w:w="9600.0" w:type="dxa"/>
        <w:jc w:val="left"/>
        <w:tblInd w:w="-120.0" w:type="dxa"/>
        <w:tblLayout w:type="fixed"/>
        <w:tblLook w:val="0400"/>
      </w:tblPr>
      <w:tblGrid>
        <w:gridCol w:w="7695"/>
        <w:gridCol w:w="1905"/>
        <w:tblGridChange w:id="0">
          <w:tblGrid>
            <w:gridCol w:w="7695"/>
            <w:gridCol w:w="190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Transfer SA node ownership</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FR11</w:t>
            </w:r>
            <w:r w:rsidDel="00000000" w:rsidR="00000000" w:rsidRPr="00000000">
              <w:rPr>
                <w:rtl w:val="0"/>
              </w:rPr>
            </w:r>
          </w:p>
        </w:tc>
      </w:tr>
      <w:tr>
        <w:trPr>
          <w:trHeight w:val="540" w:hRule="atLeast"/>
        </w:trP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User who registered a SA node is the owner of the node.  He/she can give up the ownership of the node, and transfer the ownership to other user.  The user who gives up the ownership still has the access permission of the node.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spacing w:after="80" w:before="360" w:lineRule="auto"/>
        <w:ind w:left="750" w:hanging="750"/>
        <w:rPr>
          <w:rFonts w:ascii="Trebuchet MS" w:cs="Trebuchet MS" w:eastAsia="Trebuchet MS" w:hAnsi="Trebuchet MS"/>
          <w:b w:val="1"/>
          <w:color w:val="000000"/>
          <w:sz w:val="36"/>
          <w:szCs w:val="36"/>
        </w:rPr>
      </w:pPr>
      <w:bookmarkStart w:colFirst="0" w:colLast="0" w:name="h.1t3h5sf" w:id="7"/>
      <w:bookmarkEnd w:id="7"/>
      <w:r w:rsidDel="00000000" w:rsidR="00000000" w:rsidRPr="00000000">
        <w:rPr>
          <w:sz w:val="36"/>
          <w:szCs w:val="36"/>
          <w:rtl w:val="0"/>
        </w:rPr>
        <w:t xml:space="preserve">Use Case Scenario</w:t>
      </w:r>
      <w:r w:rsidDel="00000000" w:rsidR="00000000" w:rsidRPr="00000000">
        <w:rPr>
          <w:rtl w:val="0"/>
        </w:rPr>
      </w:r>
    </w:p>
    <w:tbl>
      <w:tblPr>
        <w:tblStyle w:val="Table14"/>
        <w:bidi w:val="0"/>
        <w:tblW w:w="9576.0" w:type="dxa"/>
        <w:jc w:val="left"/>
        <w:tblInd w:w="-108.0" w:type="dxa"/>
        <w:tblLayout w:type="fixed"/>
        <w:tblLook w:val="0400"/>
      </w:tblPr>
      <w:tblGrid>
        <w:gridCol w:w="561"/>
        <w:gridCol w:w="7358"/>
        <w:gridCol w:w="1657"/>
        <w:tblGridChange w:id="0">
          <w:tblGrid>
            <w:gridCol w:w="561"/>
            <w:gridCol w:w="7358"/>
            <w:gridCol w:w="1657"/>
          </w:tblGrid>
        </w:tblGridChange>
      </w:tblGrid>
      <w:tr>
        <w:trPr>
          <w:trHeight w:val="560" w:hRule="atLeast"/>
        </w:trPr>
        <w:tc>
          <w:tcPr>
            <w:gridSpan w:val="2"/>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Add new user account</w:t>
            </w:r>
          </w:p>
        </w:tc>
        <w:tc>
          <w:tcPr>
            <w:tcBorders>
              <w:top w:color="000000" w:space="0" w:sz="8" w:val="single"/>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01</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user adds a new account to the system.</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tc>
      </w:tr>
      <w:tr>
        <w:trPr>
          <w:trHeight w:val="28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elects to add a new user account.</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prompts E01 to enter registration information including id and password.</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3.</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elects to submit the registration information.</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requests a new account registration with information to E03.</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5.</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validates information, adds the temporal account, and sends the account activation mail to E01.</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6.</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sends the confirmation to E02.</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7.</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presents the guide to activate the account to E01.</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8.</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activates the account by following the instruction described in the account activation mail.</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9.</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activates the account.</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Alternative Flows: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 Invalid account registration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5.1. If the registration information is invalid, the request is rejected.  E03 sends error message to E02.  Proceed to step 7 of the primary use case.</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 Account activation timeout  </w:t>
            </w:r>
          </w:p>
          <w:p w:rsidR="00000000" w:rsidDel="00000000" w:rsidP="00000000" w:rsidRDefault="00000000" w:rsidRPr="00000000">
            <w:pPr>
              <w:contextualSpacing w:val="0"/>
              <w:rPr/>
            </w:pPr>
            <w:r w:rsidDel="00000000" w:rsidR="00000000" w:rsidRPr="00000000">
              <w:rPr>
                <w:rFonts w:ascii="Trebuchet MS" w:cs="Trebuchet MS" w:eastAsia="Trebuchet MS" w:hAnsi="Trebuchet MS"/>
                <w:rtl w:val="0"/>
              </w:rPr>
              <w:t xml:space="preserve">8.1 If E03 doesn’t receive the activation request for a specific amount of time, the account registration is canceled.</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 new user account was regitered.</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576.0" w:type="dxa"/>
        <w:jc w:val="left"/>
        <w:tblInd w:w="-108.0" w:type="dxa"/>
        <w:tblLayout w:type="fixed"/>
        <w:tblLook w:val="0400"/>
      </w:tblPr>
      <w:tblGrid>
        <w:gridCol w:w="561"/>
        <w:gridCol w:w="7345"/>
        <w:gridCol w:w="1670"/>
        <w:tblGridChange w:id="0">
          <w:tblGrid>
            <w:gridCol w:w="561"/>
            <w:gridCol w:w="7345"/>
            <w:gridCol w:w="1670"/>
          </w:tblGrid>
        </w:tblGridChange>
      </w:tblGrid>
      <w:tr>
        <w:trPr>
          <w:trHeight w:val="560" w:hRule="atLeast"/>
        </w:trPr>
        <w:tc>
          <w:tcPr>
            <w:gridSpan w:val="2"/>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Login</w:t>
            </w:r>
          </w:p>
        </w:tc>
        <w:tc>
          <w:tcPr>
            <w:tcBorders>
              <w:top w:color="000000" w:space="0" w:sz="8" w:val="single"/>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02</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user logs into the system.</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account is registered to the system</w:t>
            </w:r>
          </w:p>
        </w:tc>
      </w:tr>
      <w:tr>
        <w:trPr>
          <w:trHeight w:val="28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elects to login to the system.</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prompts E01 for id and password.</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3.</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enters id and password.</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requests the login with id and password to E03.</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5.</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validates the entered id and password and logs E02 into the system.</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6.</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sends the confirmation to E02.</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7.</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presents the results to E01.</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Alternative Flows: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 Invalid id and/or password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5.1. If id and/or password is invalid E03 rejects E02.  E03 sends an error message to E02. Proceed to step 7 of the primary use case.</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was logged into the system.</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7035"/>
        <w:gridCol w:w="1875"/>
        <w:tblGridChange w:id="0">
          <w:tblGrid>
            <w:gridCol w:w="675"/>
            <w:gridCol w:w="7035"/>
            <w:gridCol w:w="1875"/>
          </w:tblGrid>
        </w:tblGridChange>
      </w:tblGrid>
      <w:tr>
        <w:trPr>
          <w:trHeight w:val="560" w:hRule="atLeast"/>
        </w:trPr>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Register new SA node</w:t>
            </w:r>
          </w:p>
        </w:tc>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03</w:t>
            </w:r>
          </w:p>
        </w:tc>
      </w:tr>
      <w:tr>
        <w:trPr>
          <w:trHeight w:val="56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This use case describes how SA node is registered to the system.</w:t>
            </w:r>
          </w:p>
        </w:tc>
      </w:tr>
      <w:tr>
        <w:trPr>
          <w:trHeight w:val="56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E03 – System</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E04 – SA Node</w:t>
            </w:r>
          </w:p>
        </w:tc>
      </w:tr>
      <w:tr>
        <w:trPr>
          <w:trHeight w:val="56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User is logged into the system.</w:t>
            </w:r>
          </w:p>
        </w:tc>
      </w:tr>
      <w:tr>
        <w:trPr>
          <w:trHeight w:val="28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widowControl w:val="0"/>
              <w:spacing w:line="240" w:lineRule="auto"/>
              <w:contextualSpacing w:val="0"/>
              <w:jc w:val="both"/>
            </w:pPr>
            <w:r w:rsidDel="00000000" w:rsidR="00000000" w:rsidRPr="00000000">
              <w:rPr>
                <w:rFonts w:ascii="Trebuchet MS" w:cs="Trebuchet MS" w:eastAsia="Trebuchet MS" w:hAnsi="Trebuchet MS"/>
                <w:rtl w:val="0"/>
              </w:rPr>
              <w:t xml:space="preserve">E01 elects to register E04.</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widowControl w:val="0"/>
              <w:spacing w:line="240" w:lineRule="auto"/>
              <w:contextualSpacing w:val="0"/>
              <w:jc w:val="both"/>
            </w:pPr>
            <w:r w:rsidDel="00000000" w:rsidR="00000000" w:rsidRPr="00000000">
              <w:rPr>
                <w:rFonts w:ascii="Trebuchet MS" w:cs="Trebuchet MS" w:eastAsia="Trebuchet MS" w:hAnsi="Trebuchet MS"/>
                <w:rtl w:val="0"/>
              </w:rPr>
              <w:t xml:space="preserve">E02 prompts E01 for serial number of the node.</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3.</w:t>
            </w:r>
          </w:p>
        </w:tc>
        <w:tc>
          <w:tcPr>
            <w:gridSpan w:val="2"/>
            <w:vAlign w:val="center"/>
          </w:tcPr>
          <w:p w:rsidR="00000000" w:rsidDel="00000000" w:rsidP="00000000" w:rsidRDefault="00000000" w:rsidRPr="00000000">
            <w:pPr>
              <w:widowControl w:val="0"/>
              <w:spacing w:line="240" w:lineRule="auto"/>
              <w:contextualSpacing w:val="0"/>
              <w:jc w:val="both"/>
            </w:pPr>
            <w:r w:rsidDel="00000000" w:rsidR="00000000" w:rsidRPr="00000000">
              <w:rPr>
                <w:rFonts w:ascii="Trebuchet MS" w:cs="Trebuchet MS" w:eastAsia="Trebuchet MS" w:hAnsi="Trebuchet MS"/>
                <w:rtl w:val="0"/>
              </w:rPr>
              <w:t xml:space="preserve">E01 enters the serial number.</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4.</w:t>
            </w:r>
          </w:p>
        </w:tc>
        <w:tc>
          <w:tcPr>
            <w:gridSpan w:val="2"/>
            <w:vAlign w:val="center"/>
          </w:tcPr>
          <w:p w:rsidR="00000000" w:rsidDel="00000000" w:rsidP="00000000" w:rsidRDefault="00000000" w:rsidRPr="00000000">
            <w:pPr>
              <w:widowControl w:val="0"/>
              <w:spacing w:line="240" w:lineRule="auto"/>
              <w:contextualSpacing w:val="0"/>
              <w:jc w:val="both"/>
            </w:pPr>
            <w:r w:rsidDel="00000000" w:rsidR="00000000" w:rsidRPr="00000000">
              <w:rPr>
                <w:rFonts w:ascii="Trebuchet MS" w:cs="Trebuchet MS" w:eastAsia="Trebuchet MS" w:hAnsi="Trebuchet MS"/>
                <w:rtl w:val="0"/>
              </w:rPr>
              <w:t xml:space="preserve">E02 requests a new SA node registration with the serial number to E03.</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5.</w:t>
            </w:r>
          </w:p>
        </w:tc>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E03 validates the serial number, and waits for the connection request of E04.</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6.</w:t>
            </w:r>
          </w:p>
        </w:tc>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E03 sends confirmation of the temporal registration to E02.</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7.</w:t>
            </w:r>
          </w:p>
        </w:tc>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E02 guides E01 to manipulate E04 to establish a connection with E03. </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8.</w:t>
            </w:r>
          </w:p>
        </w:tc>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E01 manipulates E04 for the connection between E04 and E03.</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9.</w:t>
            </w:r>
          </w:p>
        </w:tc>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Proceed to step 1 of primary use case of UC05.</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10.</w:t>
            </w:r>
          </w:p>
        </w:tc>
        <w:tc>
          <w:tcPr>
            <w:gridSpan w:val="2"/>
            <w:vAlign w:val="center"/>
          </w:tcPr>
          <w:p w:rsidR="00000000" w:rsidDel="00000000" w:rsidP="00000000" w:rsidRDefault="00000000" w:rsidRPr="00000000">
            <w:pPr>
              <w:widowControl w:val="0"/>
              <w:spacing w:line="240" w:lineRule="auto"/>
              <w:contextualSpacing w:val="0"/>
              <w:jc w:val="both"/>
            </w:pPr>
            <w:r w:rsidDel="00000000" w:rsidR="00000000" w:rsidRPr="00000000">
              <w:rPr>
                <w:rFonts w:ascii="Trebuchet MS" w:cs="Trebuchet MS" w:eastAsia="Trebuchet MS" w:hAnsi="Trebuchet MS"/>
                <w:rtl w:val="0"/>
              </w:rPr>
              <w:t xml:space="preserve">E03 adds E04 to the user account.</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11.</w:t>
            </w:r>
          </w:p>
        </w:tc>
        <w:tc>
          <w:tcPr>
            <w:gridSpan w:val="2"/>
            <w:vAlign w:val="center"/>
          </w:tcPr>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rtl w:val="0"/>
              </w:rPr>
              <w:t xml:space="preserve">E03 sends the confirmation to E02.</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12.</w:t>
            </w:r>
          </w:p>
        </w:tc>
        <w:tc>
          <w:tcPr>
            <w:gridSpan w:val="2"/>
            <w:vAlign w:val="center"/>
          </w:tcPr>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rtl w:val="0"/>
              </w:rPr>
              <w:t xml:space="preserve">E02 presents the result to E01.</w:t>
            </w:r>
          </w:p>
        </w:tc>
      </w:tr>
      <w:tr>
        <w:trPr>
          <w:trHeight w:val="560" w:hRule="atLeast"/>
        </w:trPr>
        <w:tc>
          <w:tcPr>
            <w:gridSpan w:val="3"/>
            <w:vAlign w:val="center"/>
          </w:tcPr>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rtl w:val="0"/>
              </w:rPr>
              <w:t xml:space="preserve">Alternative Flows: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rtl w:val="0"/>
              </w:rPr>
              <w:t xml:space="preserve">* Invalid serial number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rtl w:val="0"/>
              </w:rPr>
              <w:t xml:space="preserve">6.1. If the serial number is already registered, temporally registered, or invalid, E03 sends error message to E02.  E02 presents the result to E01.  The use case ends.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rtl w:val="0"/>
              </w:rPr>
              <w:t xml:space="preserve">* Connection request timeout</w:t>
            </w:r>
          </w:p>
          <w:p w:rsidR="00000000" w:rsidDel="00000000" w:rsidP="00000000" w:rsidRDefault="00000000" w:rsidRPr="00000000">
            <w:pPr>
              <w:spacing w:line="276" w:lineRule="auto"/>
              <w:contextualSpacing w:val="0"/>
              <w:rPr/>
            </w:pPr>
            <w:r w:rsidDel="00000000" w:rsidR="00000000" w:rsidRPr="00000000">
              <w:rPr>
                <w:rFonts w:ascii="Trebuchet MS" w:cs="Trebuchet MS" w:eastAsia="Trebuchet MS" w:hAnsi="Trebuchet MS"/>
                <w:rtl w:val="0"/>
              </w:rPr>
              <w:t xml:space="preserve">8.1. If E03 doesn’t receive the connection request from E04 for a specifed amount of time, E03 revokes the temporal registration, and sends error message to E02.  E01 presents the result to E01.  The use case ends.</w:t>
            </w:r>
          </w:p>
        </w:tc>
      </w:tr>
      <w:tr>
        <w:trPr>
          <w:trHeight w:val="56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A new node is registered to the system</w:t>
            </w:r>
          </w:p>
        </w:tc>
      </w:tr>
    </w:tbl>
    <w:p w:rsidR="00000000" w:rsidDel="00000000" w:rsidP="00000000" w:rsidRDefault="00000000" w:rsidRPr="00000000">
      <w:pPr>
        <w:contextualSpacing w:val="0"/>
      </w:pPr>
      <w:r w:rsidDel="00000000" w:rsidR="00000000" w:rsidRPr="00000000">
        <w:rPr>
          <w:rtl w:val="0"/>
        </w:rPr>
      </w:r>
    </w:p>
    <w:tbl>
      <w:tblPr>
        <w:tblStyle w:val="Table17"/>
        <w:bidi w:val="0"/>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7035"/>
        <w:gridCol w:w="1875"/>
        <w:tblGridChange w:id="0">
          <w:tblGrid>
            <w:gridCol w:w="675"/>
            <w:gridCol w:w="7035"/>
            <w:gridCol w:w="1875"/>
          </w:tblGrid>
        </w:tblGridChange>
      </w:tblGrid>
      <w:tr>
        <w:trPr>
          <w:trHeight w:val="560" w:hRule="atLeast"/>
        </w:trPr>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Unregister SA node</w:t>
            </w:r>
          </w:p>
        </w:tc>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04</w:t>
            </w:r>
          </w:p>
        </w:tc>
      </w:tr>
      <w:tr>
        <w:trPr>
          <w:trHeight w:val="56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This use case describes how SA node is unregistered to the system.</w:t>
            </w:r>
          </w:p>
        </w:tc>
      </w:tr>
      <w:tr>
        <w:trPr>
          <w:trHeight w:val="56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E03 – System</w:t>
            </w:r>
          </w:p>
        </w:tc>
      </w:tr>
      <w:tr>
        <w:trPr>
          <w:trHeight w:val="56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User is logged into the system.</w:t>
            </w:r>
          </w:p>
        </w:tc>
      </w:tr>
      <w:tr>
        <w:trPr>
          <w:trHeight w:val="28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widowControl w:val="0"/>
              <w:spacing w:line="240" w:lineRule="auto"/>
              <w:contextualSpacing w:val="0"/>
              <w:jc w:val="both"/>
            </w:pPr>
            <w:r w:rsidDel="00000000" w:rsidR="00000000" w:rsidRPr="00000000">
              <w:rPr>
                <w:rFonts w:ascii="Trebuchet MS" w:cs="Trebuchet MS" w:eastAsia="Trebuchet MS" w:hAnsi="Trebuchet MS"/>
                <w:rtl w:val="0"/>
              </w:rPr>
              <w:t xml:space="preserve">E01 elects to unregister E04.</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E02 prompts E01 to select a node to unregister.</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3.</w:t>
            </w:r>
          </w:p>
        </w:tc>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E01 selects the node.</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4.</w:t>
            </w:r>
          </w:p>
        </w:tc>
        <w:tc>
          <w:tcPr>
            <w:gridSpan w:val="2"/>
            <w:vAlign w:val="center"/>
          </w:tcPr>
          <w:p w:rsidR="00000000" w:rsidDel="00000000" w:rsidP="00000000" w:rsidRDefault="00000000" w:rsidRPr="00000000">
            <w:pPr>
              <w:widowControl w:val="0"/>
              <w:spacing w:line="240" w:lineRule="auto"/>
              <w:contextualSpacing w:val="0"/>
              <w:jc w:val="both"/>
            </w:pPr>
            <w:r w:rsidDel="00000000" w:rsidR="00000000" w:rsidRPr="00000000">
              <w:rPr>
                <w:rFonts w:ascii="Trebuchet MS" w:cs="Trebuchet MS" w:eastAsia="Trebuchet MS" w:hAnsi="Trebuchet MS"/>
                <w:rtl w:val="0"/>
              </w:rPr>
              <w:t xml:space="preserve">E02 requests the unregistration of the node to E03.</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5.</w:t>
            </w:r>
          </w:p>
        </w:tc>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E03 unregisters the node, and disconnects it if connected.</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6.</w:t>
            </w:r>
          </w:p>
        </w:tc>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E03 sends the confirmation to E02.</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7.</w:t>
            </w:r>
          </w:p>
        </w:tc>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E02 presents the result to E01.</w:t>
            </w:r>
          </w:p>
        </w:tc>
      </w:tr>
      <w:tr>
        <w:trPr>
          <w:trHeight w:val="56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SA node was unregstered.</w:t>
            </w:r>
          </w:p>
        </w:tc>
      </w:tr>
    </w:tbl>
    <w:p w:rsidR="00000000" w:rsidDel="00000000" w:rsidP="00000000" w:rsidRDefault="00000000" w:rsidRPr="00000000">
      <w:pPr>
        <w:contextualSpacing w:val="0"/>
      </w:pPr>
      <w:r w:rsidDel="00000000" w:rsidR="00000000" w:rsidRPr="00000000">
        <w:rPr>
          <w:rtl w:val="0"/>
        </w:rPr>
      </w:r>
    </w:p>
    <w:tbl>
      <w:tblPr>
        <w:tblStyle w:val="Table18"/>
        <w:bidi w:val="0"/>
        <w:tblW w:w="96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7035"/>
        <w:gridCol w:w="1890"/>
        <w:tblGridChange w:id="0">
          <w:tblGrid>
            <w:gridCol w:w="675"/>
            <w:gridCol w:w="7035"/>
            <w:gridCol w:w="1890"/>
          </w:tblGrid>
        </w:tblGridChange>
      </w:tblGrid>
      <w:tr>
        <w:trPr>
          <w:trHeight w:val="560" w:hRule="atLeast"/>
        </w:trPr>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Request SA node connection</w:t>
            </w:r>
          </w:p>
        </w:tc>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05</w:t>
            </w:r>
          </w:p>
        </w:tc>
      </w:tr>
      <w:tr>
        <w:trPr>
          <w:trHeight w:val="56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This use case describes how SA node establishes connection to the system.</w:t>
            </w:r>
          </w:p>
        </w:tc>
      </w:tr>
      <w:tr>
        <w:trPr>
          <w:trHeight w:val="56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E03 – System</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E04 – SA Node</w:t>
            </w:r>
          </w:p>
        </w:tc>
      </w:tr>
      <w:tr>
        <w:trPr>
          <w:trHeight w:val="56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tc>
      </w:tr>
      <w:tr>
        <w:trPr>
          <w:trHeight w:val="28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spacing w:line="240" w:lineRule="auto"/>
              <w:contextualSpacing w:val="0"/>
              <w:jc w:val="both"/>
            </w:pPr>
            <w:r w:rsidDel="00000000" w:rsidR="00000000" w:rsidRPr="00000000">
              <w:rPr>
                <w:rFonts w:ascii="Trebuchet MS" w:cs="Trebuchet MS" w:eastAsia="Trebuchet MS" w:hAnsi="Trebuchet MS"/>
                <w:rtl w:val="0"/>
              </w:rPr>
              <w:t xml:space="preserve">E04 attemps to connect to E03.</w:t>
            </w:r>
          </w:p>
        </w:tc>
      </w:tr>
      <w:tr>
        <w:trPr>
          <w:trHeight w:val="280" w:hRule="atLeast"/>
        </w:trPr>
        <w:tc>
          <w:tcP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E03 grants the connection request</w:t>
            </w:r>
          </w:p>
        </w:tc>
      </w:tr>
      <w:tr>
        <w:trPr>
          <w:trHeight w:val="560" w:hRule="atLeast"/>
        </w:trPr>
        <w:tc>
          <w:tcPr>
            <w:gridSpan w:val="3"/>
            <w:vAlign w:val="center"/>
          </w:tcPr>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rtl w:val="0"/>
              </w:rPr>
              <w:t xml:space="preserve">Alternative Flows: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rtl w:val="0"/>
              </w:rPr>
              <w:t xml:space="preserve">* Invalid connection request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rtl w:val="0"/>
              </w:rPr>
              <w:t xml:space="preserve">2.1. If E04 is not registered to E03, E03 rejects the request.  The use case ends.</w:t>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The node was connected to the system.</w:t>
            </w:r>
          </w:p>
        </w:tc>
      </w:tr>
    </w:tbl>
    <w:p w:rsidR="00000000" w:rsidDel="00000000" w:rsidP="00000000" w:rsidRDefault="00000000" w:rsidRPr="00000000">
      <w:pPr>
        <w:contextualSpacing w:val="0"/>
      </w:pPr>
      <w:r w:rsidDel="00000000" w:rsidR="00000000" w:rsidRPr="00000000">
        <w:rPr>
          <w:rtl w:val="0"/>
        </w:rPr>
      </w:r>
    </w:p>
    <w:tbl>
      <w:tblPr>
        <w:tblStyle w:val="Table19"/>
        <w:bidi w:val="0"/>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581"/>
        <w:gridCol w:w="7331"/>
        <w:gridCol w:w="1678"/>
        <w:tblGridChange w:id="0">
          <w:tblGrid>
            <w:gridCol w:w="581"/>
            <w:gridCol w:w="7331"/>
            <w:gridCol w:w="1678"/>
          </w:tblGrid>
        </w:tblGridChange>
      </w:tblGrid>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Discover SA Nodes</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06</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user discovers installed SA nodes, and equipped sensors and actuators.</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Nodes are registered to the system.</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is logged into the system.</w:t>
            </w:r>
          </w:p>
        </w:tc>
      </w:tr>
      <w:tr>
        <w:trPr>
          <w:trHeight w:val="3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elects to discover SA nodes.</w:t>
            </w:r>
          </w:p>
        </w:tc>
      </w:tr>
      <w:tr>
        <w:trPr>
          <w:trHeight w:val="28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requests SA node information to E03.</w:t>
            </w:r>
          </w:p>
        </w:tc>
      </w:tr>
      <w:tr>
        <w:trPr>
          <w:trHeight w:val="28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3.</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sends the nodes information including the list of equipped sensors/actuators to E02.</w:t>
            </w:r>
          </w:p>
        </w:tc>
      </w:tr>
      <w:tr>
        <w:trPr>
          <w:trHeight w:val="28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presents the information to E01.</w:t>
            </w:r>
          </w:p>
        </w:tc>
      </w:tr>
      <w:tr>
        <w:trPr>
          <w:trHeight w:val="560" w:hRule="atLeast"/>
        </w:trPr>
        <w:tc>
          <w:tcPr>
            <w:gridSpan w:val="3"/>
            <w:tcBorders>
              <w:right w:color="000000" w:space="0" w:sz="8"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Node information were presented.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
        <w:gridCol w:w="7221"/>
        <w:gridCol w:w="1667"/>
        <w:tblGridChange w:id="0">
          <w:tblGrid>
            <w:gridCol w:w="702"/>
            <w:gridCol w:w="7221"/>
            <w:gridCol w:w="1667"/>
          </w:tblGrid>
        </w:tblGridChange>
      </w:tblGrid>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Determine presence/proximity</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07</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user determines presence/proximity sensor.</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 SA Node</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is logged into the system.</w:t>
            </w:r>
          </w:p>
        </w:tc>
      </w:tr>
      <w:tr>
        <w:trPr>
          <w:trHeight w:val="28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elects to determine presence/proximity.</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requests presence/proximity sensor value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3.</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requests the value to E04.</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reads the sensor, and sends the value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5.</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sends the value to E02.</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6.</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presents the value to E01.</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value of the presence/proximity sensor was presented.</w:t>
            </w:r>
          </w:p>
        </w:tc>
      </w:tr>
    </w:tbl>
    <w:p w:rsidR="00000000" w:rsidDel="00000000" w:rsidP="00000000" w:rsidRDefault="00000000" w:rsidRPr="00000000">
      <w:pPr>
        <w:contextualSpacing w:val="0"/>
      </w:pPr>
      <w:r w:rsidDel="00000000" w:rsidR="00000000" w:rsidRPr="00000000">
        <w:rPr>
          <w:rtl w:val="0"/>
        </w:rPr>
      </w:r>
    </w:p>
    <w:tbl>
      <w:tblPr>
        <w:tblStyle w:val="Table21"/>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
        <w:gridCol w:w="7221"/>
        <w:gridCol w:w="1667"/>
        <w:tblGridChange w:id="0">
          <w:tblGrid>
            <w:gridCol w:w="702"/>
            <w:gridCol w:w="7221"/>
            <w:gridCol w:w="1667"/>
          </w:tblGrid>
        </w:tblGridChange>
      </w:tblGrid>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Determine temperature/humidity</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08</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user determines temperature/humidity.</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 End user scenario</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 SA Node</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is logged into the system.</w:t>
            </w:r>
          </w:p>
        </w:tc>
      </w:tr>
      <w:tr>
        <w:trPr>
          <w:trHeight w:val="28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elects to determine temperature/humidity.</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requests temperature/humidity sensor value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3.</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requests the value to E04.</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reads the sensor, and sends the value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5.</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sends the value to E02.</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6.</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presents the value to E01.</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value of the temperature/humidity sensor was presented.</w:t>
            </w:r>
          </w:p>
        </w:tc>
      </w:tr>
    </w:tbl>
    <w:p w:rsidR="00000000" w:rsidDel="00000000" w:rsidP="00000000" w:rsidRDefault="00000000" w:rsidRPr="00000000">
      <w:pPr>
        <w:contextualSpacing w:val="0"/>
      </w:pPr>
      <w:r w:rsidDel="00000000" w:rsidR="00000000" w:rsidRPr="00000000">
        <w:rPr>
          <w:rtl w:val="0"/>
        </w:rPr>
      </w:r>
    </w:p>
    <w:tbl>
      <w:tblPr>
        <w:tblStyle w:val="Table22"/>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
        <w:gridCol w:w="7221"/>
        <w:gridCol w:w="1667"/>
        <w:tblGridChange w:id="0">
          <w:tblGrid>
            <w:gridCol w:w="702"/>
            <w:gridCol w:w="7221"/>
            <w:gridCol w:w="1667"/>
          </w:tblGrid>
        </w:tblGridChange>
      </w:tblGrid>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Control door light</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09</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user turns on or off the light.</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 SA Node</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is logged into the system.</w:t>
            </w:r>
          </w:p>
        </w:tc>
      </w:tr>
      <w:tr>
        <w:trPr>
          <w:trHeight w:val="28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elects to control the light.</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requests light control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3.</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requests to E04.</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controls the light, and sends the status of light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5.</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sends the status to E02.</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6.</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presents the status of light to E01.</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 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light was turned on or off as user requested.</w:t>
            </w:r>
          </w:p>
        </w:tc>
      </w:tr>
    </w:tbl>
    <w:p w:rsidR="00000000" w:rsidDel="00000000" w:rsidP="00000000" w:rsidRDefault="00000000" w:rsidRPr="00000000">
      <w:pPr>
        <w:contextualSpacing w:val="0"/>
      </w:pPr>
      <w:r w:rsidDel="00000000" w:rsidR="00000000" w:rsidRPr="00000000">
        <w:rPr>
          <w:rtl w:val="0"/>
        </w:rPr>
      </w:r>
    </w:p>
    <w:tbl>
      <w:tblPr>
        <w:tblStyle w:val="Table23"/>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
        <w:gridCol w:w="7221"/>
        <w:gridCol w:w="1667"/>
        <w:tblGridChange w:id="0">
          <w:tblGrid>
            <w:gridCol w:w="702"/>
            <w:gridCol w:w="7221"/>
            <w:gridCol w:w="1667"/>
          </w:tblGrid>
        </w:tblGridChange>
      </w:tblGrid>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Control door</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10</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user opens or closes the door.</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 SA Node</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is logged into the system.</w:t>
            </w:r>
          </w:p>
        </w:tc>
      </w:tr>
      <w:tr>
        <w:trPr>
          <w:trHeight w:val="28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elects to control the door.</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requests door control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3.</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requests to E04.</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controls the door.</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5.</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sends the status of door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6.</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sends the status to E02.</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7.</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presents the status of ddor to E01.</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Alternative Flows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Alarmed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4-1. If the alarm is set, step 4 is skipped and proceed to step 5 of the “Primary use case flow”.</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door was opened or closed as user requested if the alarm was not set.</w:t>
            </w:r>
          </w:p>
        </w:tc>
      </w:tr>
    </w:tbl>
    <w:p w:rsidR="00000000" w:rsidDel="00000000" w:rsidP="00000000" w:rsidRDefault="00000000" w:rsidRPr="00000000">
      <w:pPr>
        <w:contextualSpacing w:val="0"/>
      </w:pPr>
      <w:r w:rsidDel="00000000" w:rsidR="00000000" w:rsidRPr="00000000">
        <w:rPr>
          <w:rtl w:val="0"/>
        </w:rPr>
      </w:r>
    </w:p>
    <w:tbl>
      <w:tblPr>
        <w:tblStyle w:val="Table24"/>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
        <w:gridCol w:w="7221"/>
        <w:gridCol w:w="1667"/>
        <w:tblGridChange w:id="0">
          <w:tblGrid>
            <w:gridCol w:w="702"/>
            <w:gridCol w:w="7221"/>
            <w:gridCol w:w="1667"/>
          </w:tblGrid>
        </w:tblGridChange>
      </w:tblGrid>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Control alarm</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11</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user sets the alarm on or off.</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 SA Node</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is logged into the system.</w:t>
            </w:r>
          </w:p>
        </w:tc>
      </w:tr>
      <w:tr>
        <w:trPr>
          <w:trHeight w:val="28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elects to set the alarm.</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requests alarm setting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3.</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requests to E04.</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sets the alarm, and sends the status of the alarm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5.</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sends the status to E02.</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6.</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presents the status of the alarm to E01.</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alarm was set or unset as user requested.</w:t>
            </w:r>
          </w:p>
        </w:tc>
      </w:tr>
    </w:tbl>
    <w:p w:rsidR="00000000" w:rsidDel="00000000" w:rsidP="00000000" w:rsidRDefault="00000000" w:rsidRPr="00000000">
      <w:pPr>
        <w:contextualSpacing w:val="0"/>
      </w:pPr>
      <w:r w:rsidDel="00000000" w:rsidR="00000000" w:rsidRPr="00000000">
        <w:rPr>
          <w:rtl w:val="0"/>
        </w:rPr>
      </w:r>
    </w:p>
    <w:tbl>
      <w:tblPr>
        <w:tblStyle w:val="Table25"/>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
        <w:gridCol w:w="7221"/>
        <w:gridCol w:w="1667"/>
        <w:tblGridChange w:id="0">
          <w:tblGrid>
            <w:gridCol w:w="702"/>
            <w:gridCol w:w="7221"/>
            <w:gridCol w:w="1667"/>
          </w:tblGrid>
        </w:tblGridChange>
      </w:tblGrid>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Log user commands.</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12</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user commands are stored in IoT infrastructure</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 End users application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is logged into the system.</w:t>
            </w:r>
          </w:p>
        </w:tc>
      </w:tr>
      <w:tr>
        <w:trPr>
          <w:trHeight w:val="28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sends command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stores the command.</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command logs were stored.</w:t>
            </w:r>
          </w:p>
        </w:tc>
      </w:tr>
    </w:tbl>
    <w:p w:rsidR="00000000" w:rsidDel="00000000" w:rsidP="00000000" w:rsidRDefault="00000000" w:rsidRPr="00000000">
      <w:pPr>
        <w:contextualSpacing w:val="0"/>
      </w:pPr>
      <w:r w:rsidDel="00000000" w:rsidR="00000000" w:rsidRPr="00000000">
        <w:rPr>
          <w:rtl w:val="0"/>
        </w:rPr>
      </w:r>
    </w:p>
    <w:tbl>
      <w:tblPr>
        <w:tblStyle w:val="Table26"/>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
        <w:gridCol w:w="7221"/>
        <w:gridCol w:w="1667"/>
        <w:tblGridChange w:id="0">
          <w:tblGrid>
            <w:gridCol w:w="702"/>
            <w:gridCol w:w="7221"/>
            <w:gridCol w:w="1667"/>
          </w:tblGrid>
        </w:tblGridChange>
      </w:tblGrid>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Log sensor values</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13</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sensor values are stored in IoT infrastructure</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 SA Node</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SA Node is registered to the system.</w:t>
            </w:r>
          </w:p>
        </w:tc>
      </w:tr>
      <w:tr>
        <w:trPr>
          <w:trHeight w:val="28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reports sensor value to E03 when changed</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stores reported sensor value.</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Sensor values were stored.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7"/>
        <w:bidi w:val="0"/>
        <w:tblW w:w="9576.0" w:type="dxa"/>
        <w:jc w:val="left"/>
        <w:tblInd w:w="-108.0" w:type="dxa"/>
        <w:tblLayout w:type="fixed"/>
        <w:tblLook w:val="0400"/>
      </w:tblPr>
      <w:tblGrid>
        <w:gridCol w:w="701"/>
        <w:gridCol w:w="7218"/>
        <w:gridCol w:w="1657"/>
        <w:tblGridChange w:id="0">
          <w:tblGrid>
            <w:gridCol w:w="701"/>
            <w:gridCol w:w="7218"/>
            <w:gridCol w:w="1657"/>
          </w:tblGrid>
        </w:tblGridChange>
      </w:tblGrid>
      <w:tr>
        <w:trPr>
          <w:trHeight w:val="560" w:hRule="atLeast"/>
        </w:trPr>
        <w:tc>
          <w:tcPr>
            <w:gridSpan w:val="2"/>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Configure log time window</w:t>
            </w:r>
          </w:p>
        </w:tc>
        <w:tc>
          <w:tcPr>
            <w:tcBorders>
              <w:top w:color="000000" w:space="0" w:sz="8" w:val="single"/>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14</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log time window is set.</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is logged into the system.</w:t>
            </w:r>
          </w:p>
        </w:tc>
      </w:tr>
      <w:tr>
        <w:trPr>
          <w:trHeight w:val="28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elects to set log time window.</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requests E03 for the current configuration.</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3.</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sends the configurations to E02.</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presents the configuration to E01.</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5.</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enters the new configuration, and elects to update the configuration.</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6.</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requests configuration updates to E03.</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7.</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applies configurations.</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8.</w:t>
            </w:r>
          </w:p>
        </w:tc>
        <w:tc>
          <w:tcPr>
            <w:gridSpan w:val="2"/>
            <w:tcBorders>
              <w:top w:color="000000" w:space="0" w:sz="0" w:val="nil"/>
              <w:left w:color="000000" w:space="0" w:sz="0" w:val="nil"/>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Repeat 2 ~ 7 as necessary</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 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New configurations were applied.</w:t>
            </w:r>
          </w:p>
        </w:tc>
      </w:tr>
    </w:tbl>
    <w:p w:rsidR="00000000" w:rsidDel="00000000" w:rsidP="00000000" w:rsidRDefault="00000000" w:rsidRPr="00000000">
      <w:pPr>
        <w:contextualSpacing w:val="0"/>
      </w:pPr>
      <w:r w:rsidDel="00000000" w:rsidR="00000000" w:rsidRPr="00000000">
        <w:rPr>
          <w:rtl w:val="0"/>
        </w:rPr>
      </w:r>
    </w:p>
    <w:tbl>
      <w:tblPr>
        <w:tblStyle w:val="Table28"/>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3"/>
        <w:gridCol w:w="6552"/>
        <w:gridCol w:w="1665"/>
        <w:tblGridChange w:id="0">
          <w:tblGrid>
            <w:gridCol w:w="1373"/>
            <w:gridCol w:w="6552"/>
            <w:gridCol w:w="1665"/>
          </w:tblGrid>
        </w:tblGridChange>
      </w:tblGrid>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Review logs</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15</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user reviews sensor state and user command history.</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is logged into the system.</w:t>
            </w:r>
          </w:p>
        </w:tc>
      </w:tr>
      <w:tr>
        <w:trPr>
          <w:trHeight w:val="28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elects to review the logs.</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requests logs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3.</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sends logs of specified time window to E02.</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presents logs to E01.</w:t>
            </w:r>
          </w:p>
        </w:tc>
      </w:tr>
      <w:tr>
        <w:trPr>
          <w:trHeight w:val="28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 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command and sensor state logs were presented to the user.</w:t>
            </w:r>
          </w:p>
        </w:tc>
      </w:tr>
    </w:tbl>
    <w:p w:rsidR="00000000" w:rsidDel="00000000" w:rsidP="00000000" w:rsidRDefault="00000000" w:rsidRPr="00000000">
      <w:pPr>
        <w:contextualSpacing w:val="0"/>
      </w:pPr>
      <w:r w:rsidDel="00000000" w:rsidR="00000000" w:rsidRPr="00000000">
        <w:rPr>
          <w:rtl w:val="0"/>
        </w:rPr>
      </w:r>
    </w:p>
    <w:tbl>
      <w:tblPr>
        <w:tblStyle w:val="Table29"/>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
        <w:gridCol w:w="7221"/>
        <w:gridCol w:w="1667"/>
        <w:tblGridChange w:id="0">
          <w:tblGrid>
            <w:gridCol w:w="702"/>
            <w:gridCol w:w="7221"/>
            <w:gridCol w:w="1667"/>
          </w:tblGrid>
        </w:tblGridChange>
      </w:tblGrid>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Send emergency message</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16</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an emergency message is sent to user when the door is opened manually or the house is occupied suddenly while the alarm is set.</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 SA Node</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alarm is set.</w:t>
            </w:r>
          </w:p>
        </w:tc>
      </w:tr>
      <w:tr>
        <w:trPr>
          <w:trHeight w:val="28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detects door opening or detects the presence of moving object(s).</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sends the emergency message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3.</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sends the message to E02.</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presents the emergency message to E01.</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Emergency message was presented to the user.</w:t>
            </w:r>
          </w:p>
        </w:tc>
      </w:tr>
    </w:tbl>
    <w:p w:rsidR="00000000" w:rsidDel="00000000" w:rsidP="00000000" w:rsidRDefault="00000000" w:rsidRPr="00000000">
      <w:pPr>
        <w:contextualSpacing w:val="0"/>
      </w:pPr>
      <w:r w:rsidDel="00000000" w:rsidR="00000000" w:rsidRPr="00000000">
        <w:rPr>
          <w:rtl w:val="0"/>
        </w:rPr>
      </w:r>
    </w:p>
    <w:tbl>
      <w:tblPr>
        <w:tblStyle w:val="Table30"/>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4"/>
        <w:gridCol w:w="7198"/>
        <w:gridCol w:w="1678"/>
        <w:tblGridChange w:id="0">
          <w:tblGrid>
            <w:gridCol w:w="714"/>
            <w:gridCol w:w="7198"/>
            <w:gridCol w:w="1678"/>
          </w:tblGrid>
        </w:tblGridChange>
      </w:tblGrid>
      <w:tr>
        <w:trPr>
          <w:trHeight w:val="2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Lock house automatically</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17</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the house is locked automatically.</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 System</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 SA Node</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alarm is not set.</w:t>
            </w:r>
          </w:p>
        </w:tc>
      </w:tr>
      <w:tr>
        <w:trPr>
          <w:trHeight w:val="28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detects the vacancy of the house for 5 minutes.</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sends inform message to E03.</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3.</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sends the message to E02.</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presents the message to E01.</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5.</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E01 elects to lock the house.</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6.</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E02 requests E03 to lock the house.</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7.</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E03 requests to E04.</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8.</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closes door and sets the alarm. </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Alternative Flows:</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 Not to lock the house</w:t>
            </w:r>
          </w:p>
          <w:p w:rsidR="00000000" w:rsidDel="00000000" w:rsidP="00000000" w:rsidRDefault="00000000" w:rsidRPr="00000000">
            <w:pPr>
              <w:contextualSpacing w:val="0"/>
              <w:rPr/>
            </w:pPr>
            <w:r w:rsidDel="00000000" w:rsidR="00000000" w:rsidRPr="00000000">
              <w:rPr>
                <w:rFonts w:ascii="Trebuchet MS" w:cs="Trebuchet MS" w:eastAsia="Trebuchet MS" w:hAnsi="Trebuchet MS"/>
                <w:rtl w:val="0"/>
              </w:rPr>
              <w:t xml:space="preserve">5.1. If E01 elects not to lock the house, E02 requests E03, and E03 requests E04 not to lock the house.  The use case ends.</w:t>
            </w:r>
          </w:p>
          <w:p w:rsidR="00000000" w:rsidDel="00000000" w:rsidP="00000000" w:rsidRDefault="00000000" w:rsidRPr="00000000">
            <w:pPr>
              <w:contextualSpacing w:val="0"/>
              <w:rPr/>
            </w:pPr>
            <w:r w:rsidDel="00000000" w:rsidR="00000000" w:rsidRPr="00000000">
              <w:rPr>
                <w:rFonts w:ascii="Trebuchet MS" w:cs="Trebuchet MS" w:eastAsia="Trebuchet MS" w:hAnsi="Trebuchet MS"/>
                <w:b w:val="1"/>
                <w:rtl w:val="0"/>
              </w:rPr>
              <w:t xml:space="preserve">*</w:t>
            </w:r>
            <w:r w:rsidDel="00000000" w:rsidR="00000000" w:rsidRPr="00000000">
              <w:rPr>
                <w:rFonts w:ascii="Trebuchet MS" w:cs="Trebuchet MS" w:eastAsia="Trebuchet MS" w:hAnsi="Trebuchet MS"/>
                <w:b w:val="1"/>
                <w:rtl w:val="0"/>
              </w:rPr>
              <w:t xml:space="preserve"> Response timeout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5.1. If E04 does not receive the response from E01, proceed to step 8 of the “Primary use case flow”.</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door was closed and the alarm is set.</w:t>
            </w:r>
          </w:p>
        </w:tc>
      </w:tr>
    </w:tbl>
    <w:p w:rsidR="00000000" w:rsidDel="00000000" w:rsidP="00000000" w:rsidRDefault="00000000" w:rsidRPr="00000000">
      <w:pPr>
        <w:contextualSpacing w:val="0"/>
      </w:pPr>
      <w:r w:rsidDel="00000000" w:rsidR="00000000" w:rsidRPr="00000000">
        <w:rPr>
          <w:rtl w:val="0"/>
        </w:rPr>
      </w:r>
    </w:p>
    <w:tbl>
      <w:tblPr>
        <w:tblStyle w:val="Table31"/>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
        <w:gridCol w:w="7221"/>
        <w:gridCol w:w="1667"/>
        <w:tblGridChange w:id="0">
          <w:tblGrid>
            <w:gridCol w:w="702"/>
            <w:gridCol w:w="7221"/>
            <w:gridCol w:w="1667"/>
          </w:tblGrid>
        </w:tblGridChange>
      </w:tblGrid>
      <w:tr>
        <w:trPr>
          <w:trHeight w:val="560" w:hRule="atLeast"/>
        </w:trPr>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Turn off light automatically</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18</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use case describes how the light is turned off automatically.</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 SA Node</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Light is on.</w:t>
            </w:r>
          </w:p>
        </w:tc>
      </w:tr>
      <w:tr>
        <w:trPr>
          <w:trHeight w:val="28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detects the vacancy of the house, and starts timer for 10 minutes.</w:t>
            </w:r>
          </w:p>
        </w:tc>
      </w:tr>
      <w:tr>
        <w:trPr>
          <w:trHeight w:val="280" w:hRule="atLeast"/>
        </w:trP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w:t>
            </w:r>
          </w:p>
        </w:tc>
        <w:tc>
          <w:tcPr>
            <w:gridSpan w:val="2"/>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E04 turns off lights when timer is expired</w:t>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Alternative Flows:</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 Not to lock the house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1.1. If E04 detects the light being turn off, or presents of people, the timer is canceled.  The user case ends.</w:t>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Lights were turned off</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2"/>
        <w:bidi w:val="0"/>
        <w:tblW w:w="9561.0" w:type="dxa"/>
        <w:jc w:val="left"/>
        <w:tblInd w:w="-105.0" w:type="dxa"/>
        <w:tblLayout w:type="fixed"/>
        <w:tblLook w:val="0400"/>
      </w:tblPr>
      <w:tblGrid>
        <w:gridCol w:w="651"/>
        <w:gridCol w:w="6750"/>
        <w:gridCol w:w="2160"/>
        <w:tblGridChange w:id="0">
          <w:tblGrid>
            <w:gridCol w:w="651"/>
            <w:gridCol w:w="6750"/>
            <w:gridCol w:w="2160"/>
          </w:tblGrid>
        </w:tblGridChange>
      </w:tblGrid>
      <w:tr>
        <w:trPr>
          <w:trHeight w:val="540" w:hRule="atLeast"/>
        </w:trPr>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Grant SA node access permission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19</w:t>
            </w:r>
          </w:p>
        </w:tc>
      </w:tr>
      <w:tr>
        <w:trPr>
          <w:trHeight w:val="540" w:hRule="atLeast"/>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This use case describes how the owner of the SA node grants a node access permission to other user account.</w:t>
            </w:r>
          </w:p>
        </w:tc>
      </w:tr>
      <w:tr>
        <w:trPr>
          <w:trHeight w:val="540" w:hRule="atLeast"/>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E03 - System</w:t>
            </w:r>
          </w:p>
        </w:tc>
      </w:tr>
      <w:tr>
        <w:trPr>
          <w:trHeight w:val="540" w:hRule="atLeast"/>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User is logged into the system.</w:t>
            </w:r>
          </w:p>
        </w:tc>
      </w:tr>
      <w:tr>
        <w:trPr>
          <w:trHeight w:val="280" w:hRule="atLeast"/>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1.</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firstLine="110"/>
              <w:contextualSpacing w:val="0"/>
            </w:pPr>
            <w:r w:rsidDel="00000000" w:rsidR="00000000" w:rsidRPr="00000000">
              <w:rPr>
                <w:rFonts w:ascii="Trebuchet MS" w:cs="Trebuchet MS" w:eastAsia="Trebuchet MS" w:hAnsi="Trebuchet MS"/>
                <w:rtl w:val="0"/>
              </w:rPr>
              <w:t xml:space="preserve">E01 elects to grant a node access permission to other user.</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2.</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firstLine="110"/>
              <w:contextualSpacing w:val="0"/>
            </w:pPr>
            <w:r w:rsidDel="00000000" w:rsidR="00000000" w:rsidRPr="00000000">
              <w:rPr>
                <w:rFonts w:ascii="Trebuchet MS" w:cs="Trebuchet MS" w:eastAsia="Trebuchet MS" w:hAnsi="Trebuchet MS"/>
                <w:rtl w:val="0"/>
              </w:rPr>
              <w:t xml:space="preserve">E02 requests a list of owning nodes to E03.</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3.</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firstLine="110"/>
              <w:contextualSpacing w:val="0"/>
            </w:pPr>
            <w:r w:rsidDel="00000000" w:rsidR="00000000" w:rsidRPr="00000000">
              <w:rPr>
                <w:rFonts w:ascii="Trebuchet MS" w:cs="Trebuchet MS" w:eastAsia="Trebuchet MS" w:hAnsi="Trebuchet MS"/>
                <w:rtl w:val="0"/>
              </w:rPr>
              <w:t xml:space="preserve">E03 sends the list.</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4.</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firstLine="110"/>
              <w:contextualSpacing w:val="0"/>
            </w:pPr>
            <w:r w:rsidDel="00000000" w:rsidR="00000000" w:rsidRPr="00000000">
              <w:rPr>
                <w:rFonts w:ascii="Trebuchet MS" w:cs="Trebuchet MS" w:eastAsia="Trebuchet MS" w:hAnsi="Trebuchet MS"/>
                <w:rtl w:val="0"/>
              </w:rPr>
              <w:t xml:space="preserve">E02 requests a list of “friend” account to E03.</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5.</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firstLine="110"/>
              <w:contextualSpacing w:val="0"/>
            </w:pPr>
            <w:r w:rsidDel="00000000" w:rsidR="00000000" w:rsidRPr="00000000">
              <w:rPr>
                <w:rFonts w:ascii="Trebuchet MS" w:cs="Trebuchet MS" w:eastAsia="Trebuchet MS" w:hAnsi="Trebuchet MS"/>
                <w:rtl w:val="0"/>
              </w:rPr>
              <w:t xml:space="preserve">E03 sends a list of “friend” account to E02.</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6.</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firstLine="110"/>
              <w:contextualSpacing w:val="0"/>
            </w:pPr>
            <w:r w:rsidDel="00000000" w:rsidR="00000000" w:rsidRPr="00000000">
              <w:rPr>
                <w:rFonts w:ascii="Trebuchet MS" w:cs="Trebuchet MS" w:eastAsia="Trebuchet MS" w:hAnsi="Trebuchet MS"/>
                <w:rtl w:val="0"/>
              </w:rPr>
              <w:t xml:space="preserve">E02 presents the list of nodes and account.</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7.</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firstLine="110"/>
              <w:contextualSpacing w:val="0"/>
            </w:pPr>
            <w:r w:rsidDel="00000000" w:rsidR="00000000" w:rsidRPr="00000000">
              <w:rPr>
                <w:rFonts w:ascii="Trebuchet MS" w:cs="Trebuchet MS" w:eastAsia="Trebuchet MS" w:hAnsi="Trebuchet MS"/>
                <w:rtl w:val="0"/>
              </w:rPr>
              <w:t xml:space="preserve">E01 selects a node and an account.</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8.</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firstLine="110"/>
              <w:contextualSpacing w:val="0"/>
            </w:pPr>
            <w:r w:rsidDel="00000000" w:rsidR="00000000" w:rsidRPr="00000000">
              <w:rPr>
                <w:rFonts w:ascii="Trebuchet MS" w:cs="Trebuchet MS" w:eastAsia="Trebuchet MS" w:hAnsi="Trebuchet MS"/>
                <w:rtl w:val="0"/>
              </w:rPr>
              <w:t xml:space="preserve">E02 requests a node access permission assignment to E03. </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9.</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firstLine="110"/>
              <w:contextualSpacing w:val="0"/>
            </w:pPr>
            <w:r w:rsidDel="00000000" w:rsidR="00000000" w:rsidRPr="00000000">
              <w:rPr>
                <w:rFonts w:ascii="Trebuchet MS" w:cs="Trebuchet MS" w:eastAsia="Trebuchet MS" w:hAnsi="Trebuchet MS"/>
                <w:rtl w:val="0"/>
              </w:rPr>
              <w:t xml:space="preserve">E03 updates the account, and sends a confirmation to E02.</w:t>
            </w:r>
          </w:p>
        </w:tc>
      </w:tr>
      <w:tr>
        <w:trPr>
          <w:trHeight w:val="540" w:hRule="atLeast"/>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An access permission of the seleted node was assigned to the selected account.</w:t>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33"/>
        <w:bidi w:val="0"/>
        <w:tblW w:w="9576.0" w:type="dxa"/>
        <w:jc w:val="left"/>
        <w:tblInd w:w="-105.0" w:type="dxa"/>
        <w:tblLayout w:type="fixed"/>
        <w:tblLook w:val="0400"/>
      </w:tblPr>
      <w:tblGrid>
        <w:gridCol w:w="651"/>
        <w:gridCol w:w="6945"/>
        <w:gridCol w:w="1980"/>
        <w:tblGridChange w:id="0">
          <w:tblGrid>
            <w:gridCol w:w="651"/>
            <w:gridCol w:w="6945"/>
            <w:gridCol w:w="1980"/>
          </w:tblGrid>
        </w:tblGridChange>
      </w:tblGrid>
      <w:tr>
        <w:trPr>
          <w:trHeight w:val="540" w:hRule="atLeast"/>
        </w:trPr>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Use case title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Transfer SA node ownership</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Use Case ID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20</w:t>
            </w:r>
          </w:p>
        </w:tc>
      </w:tr>
      <w:tr>
        <w:trPr>
          <w:trHeight w:val="540" w:hRule="atLeast"/>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General use case description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This use case describes how the owner of the SA node transfer the ownership to other user account.</w:t>
            </w:r>
          </w:p>
        </w:tc>
      </w:tr>
      <w:tr>
        <w:trPr>
          <w:trHeight w:val="540" w:hRule="atLeast"/>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Entities involved</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E01 – User</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E02 - End user application</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E03 – System</w:t>
            </w:r>
          </w:p>
        </w:tc>
      </w:tr>
      <w:tr>
        <w:trPr>
          <w:trHeight w:val="540" w:hRule="atLeast"/>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Preconditions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User is logged into the system.</w:t>
            </w:r>
          </w:p>
        </w:tc>
      </w:tr>
      <w:tr>
        <w:trPr>
          <w:trHeight w:val="280" w:hRule="atLeast"/>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Primary use case flow of events</w:t>
            </w:r>
            <w:r w:rsidDel="00000000" w:rsidR="00000000" w:rsidRPr="00000000">
              <w:rPr>
                <w:rFonts w:ascii="Trebuchet MS" w:cs="Trebuchet MS" w:eastAsia="Trebuchet MS" w:hAnsi="Trebuchet MS"/>
                <w:rtl w:val="0"/>
              </w:rPr>
              <w:t xml:space="preserve">:</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rPr/>
            </w:pPr>
            <w:r w:rsidDel="00000000" w:rsidR="00000000" w:rsidRPr="00000000">
              <w:rPr>
                <w:rFonts w:ascii="Trebuchet MS" w:cs="Trebuchet MS" w:eastAsia="Trebuchet MS" w:hAnsi="Trebuchet MS"/>
                <w:rtl w:val="0"/>
              </w:rPr>
              <w:t xml:space="preserve">1.</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User elects to transfer the node ownership to other user account.</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2.</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left="0" w:firstLine="0"/>
              <w:contextualSpacing w:val="0"/>
            </w:pPr>
            <w:r w:rsidDel="00000000" w:rsidR="00000000" w:rsidRPr="00000000">
              <w:rPr>
                <w:rFonts w:ascii="Trebuchet MS" w:cs="Trebuchet MS" w:eastAsia="Trebuchet MS" w:hAnsi="Trebuchet MS"/>
                <w:rtl w:val="0"/>
              </w:rPr>
              <w:t xml:space="preserve">E02 requests a list of owning nodes to E03.</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3.</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left="0" w:firstLine="0"/>
              <w:contextualSpacing w:val="0"/>
            </w:pPr>
            <w:r w:rsidDel="00000000" w:rsidR="00000000" w:rsidRPr="00000000">
              <w:rPr>
                <w:rFonts w:ascii="Trebuchet MS" w:cs="Trebuchet MS" w:eastAsia="Trebuchet MS" w:hAnsi="Trebuchet MS"/>
                <w:rtl w:val="0"/>
              </w:rPr>
              <w:t xml:space="preserve">E03 sends the list.</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4.</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left="0" w:firstLine="0"/>
              <w:contextualSpacing w:val="0"/>
            </w:pPr>
            <w:r w:rsidDel="00000000" w:rsidR="00000000" w:rsidRPr="00000000">
              <w:rPr>
                <w:rFonts w:ascii="Trebuchet MS" w:cs="Trebuchet MS" w:eastAsia="Trebuchet MS" w:hAnsi="Trebuchet MS"/>
                <w:rtl w:val="0"/>
              </w:rPr>
              <w:t xml:space="preserve">E02 requests a list of “friend” account to E03.</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5.</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left="0" w:firstLine="0"/>
              <w:contextualSpacing w:val="0"/>
            </w:pPr>
            <w:r w:rsidDel="00000000" w:rsidR="00000000" w:rsidRPr="00000000">
              <w:rPr>
                <w:rFonts w:ascii="Trebuchet MS" w:cs="Trebuchet MS" w:eastAsia="Trebuchet MS" w:hAnsi="Trebuchet MS"/>
                <w:rtl w:val="0"/>
              </w:rPr>
              <w:t xml:space="preserve">E03 sends a list of “friend” account to E02.</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6.</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left="0" w:firstLine="0"/>
              <w:contextualSpacing w:val="0"/>
            </w:pPr>
            <w:r w:rsidDel="00000000" w:rsidR="00000000" w:rsidRPr="00000000">
              <w:rPr>
                <w:rFonts w:ascii="Trebuchet MS" w:cs="Trebuchet MS" w:eastAsia="Trebuchet MS" w:hAnsi="Trebuchet MS"/>
                <w:rtl w:val="0"/>
              </w:rPr>
              <w:t xml:space="preserve">E02 presents the list of nodes and account.</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7.</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left="0" w:firstLine="0"/>
              <w:contextualSpacing w:val="0"/>
            </w:pPr>
            <w:r w:rsidDel="00000000" w:rsidR="00000000" w:rsidRPr="00000000">
              <w:rPr>
                <w:rFonts w:ascii="Trebuchet MS" w:cs="Trebuchet MS" w:eastAsia="Trebuchet MS" w:hAnsi="Trebuchet MS"/>
                <w:rtl w:val="0"/>
              </w:rPr>
              <w:t xml:space="preserve">E01 selects a node and an account.</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8.</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left="0" w:firstLine="0"/>
              <w:contextualSpacing w:val="0"/>
            </w:pPr>
            <w:r w:rsidDel="00000000" w:rsidR="00000000" w:rsidRPr="00000000">
              <w:rPr>
                <w:rFonts w:ascii="Trebuchet MS" w:cs="Trebuchet MS" w:eastAsia="Trebuchet MS" w:hAnsi="Trebuchet MS"/>
                <w:rtl w:val="0"/>
              </w:rPr>
              <w:t xml:space="preserve">E02 requests the ownership transfer to E03. </w:t>
            </w:r>
          </w:p>
        </w:tc>
      </w:tr>
      <w:tr>
        <w:trPr>
          <w:trHeight w:val="280" w:hRule="atLeast"/>
        </w:trPr>
        <w:tc>
          <w:tcPr>
            <w:tcBorders>
              <w:top w:color="000000" w:space="0" w:sz="6" w:val="single"/>
              <w:left w:color="000000" w:space="0" w:sz="6" w:val="single"/>
              <w:bottom w:color="000000" w:space="0" w:sz="6" w:val="single"/>
              <w:right w:color="000000" w:space="0" w:sz="4"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9.</w:t>
            </w:r>
          </w:p>
        </w:tc>
        <w:tc>
          <w:tcPr>
            <w:gridSpan w:val="2"/>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pPr>
              <w:spacing w:line="240" w:lineRule="auto"/>
              <w:ind w:left="0" w:firstLine="0"/>
              <w:contextualSpacing w:val="0"/>
            </w:pPr>
            <w:r w:rsidDel="00000000" w:rsidR="00000000" w:rsidRPr="00000000">
              <w:rPr>
                <w:rFonts w:ascii="Trebuchet MS" w:cs="Trebuchet MS" w:eastAsia="Trebuchet MS" w:hAnsi="Trebuchet MS"/>
                <w:rtl w:val="0"/>
              </w:rPr>
              <w:t xml:space="preserve">E03 updates accounts, and sends a confirmation to E02.</w:t>
            </w:r>
          </w:p>
        </w:tc>
      </w:tr>
      <w:tr>
        <w:trPr>
          <w:trHeight w:val="540" w:hRule="atLeast"/>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rtl w:val="0"/>
              </w:rPr>
              <w:t xml:space="preserve">Postconditions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An ownership of the seleted node was assigned to the selected account.</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rtl w:val="0"/>
              </w:rPr>
              <w:t xml:space="preserve">User lost the ownership of the seleted node, but kept an access permission of the node. </w:t>
            </w:r>
          </w:p>
        </w:tc>
      </w:tr>
    </w:tbl>
    <w:p w:rsidR="00000000" w:rsidDel="00000000" w:rsidP="00000000" w:rsidRDefault="00000000" w:rsidRPr="00000000">
      <w:pPr>
        <w:pStyle w:val="Heading1"/>
        <w:spacing w:after="120" w:before="480" w:lineRule="auto"/>
        <w:contextualSpacing w:val="0"/>
      </w:pPr>
      <w:r w:rsidDel="00000000" w:rsidR="00000000" w:rsidRPr="00000000">
        <w:rPr>
          <w:b w:val="1"/>
          <w:sz w:val="48"/>
          <w:szCs w:val="48"/>
          <w:rtl w:val="0"/>
        </w:rPr>
        <w:t xml:space="preserve">3.</w:t>
      </w:r>
      <w:r w:rsidDel="00000000" w:rsidR="00000000" w:rsidRPr="00000000">
        <w:rPr>
          <w:sz w:val="14"/>
          <w:szCs w:val="14"/>
          <w:rtl w:val="0"/>
        </w:rPr>
        <w:t xml:space="preserve"> </w:t>
      </w:r>
      <w:r w:rsidDel="00000000" w:rsidR="00000000" w:rsidRPr="00000000">
        <w:rPr>
          <w:b w:val="1"/>
          <w:sz w:val="48"/>
          <w:szCs w:val="48"/>
          <w:rtl w:val="0"/>
        </w:rPr>
        <w:t xml:space="preserve">Quality Attribute </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2s8eyo1" w:id="8"/>
      <w:bookmarkEnd w:id="8"/>
      <w:r w:rsidDel="00000000" w:rsidR="00000000" w:rsidRPr="00000000">
        <w:rPr>
          <w:sz w:val="36"/>
          <w:szCs w:val="36"/>
          <w:rtl w:val="0"/>
        </w:rPr>
        <w:t xml:space="preserve">3.1.</w:t>
      </w:r>
      <w:r w:rsidDel="00000000" w:rsidR="00000000" w:rsidRPr="00000000">
        <w:rPr>
          <w:b w:val="0"/>
          <w:sz w:val="14"/>
          <w:szCs w:val="14"/>
          <w:rtl w:val="0"/>
        </w:rPr>
        <w:t xml:space="preserve">     </w:t>
      </w:r>
      <w:r w:rsidDel="00000000" w:rsidR="00000000" w:rsidRPr="00000000">
        <w:rPr>
          <w:sz w:val="36"/>
          <w:szCs w:val="36"/>
          <w:rtl w:val="0"/>
        </w:rPr>
        <w:t xml:space="preserve">Summary</w:t>
      </w:r>
      <w:r w:rsidDel="00000000" w:rsidR="00000000" w:rsidRPr="00000000">
        <w:rPr>
          <w:rtl w:val="0"/>
        </w:rPr>
      </w:r>
    </w:p>
    <w:tbl>
      <w:tblPr>
        <w:tblStyle w:val="Table34"/>
        <w:bidi w:val="0"/>
        <w:tblW w:w="95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41"/>
        <w:gridCol w:w="2442"/>
        <w:gridCol w:w="2442"/>
        <w:gridCol w:w="2235"/>
        <w:tblGridChange w:id="0">
          <w:tblGrid>
            <w:gridCol w:w="2441"/>
            <w:gridCol w:w="2442"/>
            <w:gridCol w:w="2442"/>
            <w:gridCol w:w="22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rtl w:val="0"/>
              </w:rPr>
              <w:t xml:space="preserve">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rtl w:val="0"/>
              </w:rPr>
              <w:t xml:space="preserve">High 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rtl w:val="0"/>
              </w:rPr>
              <w:t xml:space="preserve">Medium 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rtl w:val="0"/>
              </w:rPr>
              <w:t xml:space="preserve">Low Priority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0</w:t>
            </w:r>
          </w:p>
        </w:tc>
      </w:tr>
    </w:tbl>
    <w:p w:rsidR="00000000" w:rsidDel="00000000" w:rsidP="00000000" w:rsidRDefault="00000000" w:rsidRPr="00000000">
      <w:pPr>
        <w:contextualSpacing w:val="0"/>
      </w:pPr>
      <w:r w:rsidDel="00000000" w:rsidR="00000000" w:rsidRPr="00000000">
        <w:rPr>
          <w:rtl w:val="0"/>
        </w:rPr>
      </w:r>
    </w:p>
    <w:tbl>
      <w:tblPr>
        <w:tblStyle w:val="Table35"/>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6"/>
        <w:gridCol w:w="1174"/>
        <w:gridCol w:w="1910"/>
        <w:gridCol w:w="5650"/>
        <w:tblGridChange w:id="0">
          <w:tblGrid>
            <w:gridCol w:w="856"/>
            <w:gridCol w:w="1174"/>
            <w:gridCol w:w="1910"/>
            <w:gridCol w:w="5650"/>
          </w:tblGrid>
        </w:tblGridChange>
      </w:tblGrid>
      <w:tr>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rtl w:val="0"/>
              </w:rPr>
              <w:t xml:space="preserve">ID</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rtl w:val="0"/>
              </w:rPr>
              <w:t xml:space="preserve">Priority</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rtl w:val="0"/>
              </w:rPr>
              <w:t xml:space="preserve">Quality Attribute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rtl w:val="0"/>
              </w:rPr>
              <w:t xml:space="preserve">Descriptions</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QA01</w:t>
            </w:r>
          </w:p>
        </w:tc>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H</w:t>
            </w:r>
          </w:p>
        </w:tc>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Security</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Hackers or ill minded people try to break into the system.  When unauthorized user attempts to login to the system, the system maintains the audit trail.  If the attempt is repeated more than 5 times, the account is locked, and the source of tempering is identified.</w:t>
            </w:r>
          </w:p>
        </w:tc>
      </w:tr>
      <w:tr>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QA02</w:t>
            </w:r>
          </w:p>
        </w:tc>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H</w:t>
            </w:r>
          </w:p>
        </w:tc>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Security</w:t>
            </w:r>
          </w:p>
        </w:tc>
        <w:tc>
          <w:tcPr>
            <w:vAlign w:val="center"/>
          </w:tcPr>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rtl w:val="0"/>
              </w:rPr>
              <w:t xml:space="preserve">Hackers or ill minded people try to register the SA node that is not owned by them.  When unauthorized user attempts to register the SA node that he/she doesn’t own, the system maintains the audit trail, and cancel the registration in 10 minutes. </w:t>
            </w:r>
            <w:r w:rsidDel="00000000" w:rsidR="00000000" w:rsidRPr="00000000">
              <w:rPr>
                <w:rFonts w:ascii="Trebuchet MS" w:cs="Trebuchet MS" w:eastAsia="Trebuchet MS" w:hAnsi="Trebuchet MS"/>
                <w:rtl w:val="0"/>
              </w:rPr>
              <w:t xml:space="preserve"> </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QA03</w:t>
            </w:r>
          </w:p>
        </w:tc>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H</w:t>
            </w:r>
          </w:p>
        </w:tc>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Availability</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SA node can crash, hang, or be disconnected from the network for various reasons.  If SA node is inoperable or out of reach, the system should be aware of such events, and notify user within 2 minutes.</w:t>
            </w:r>
          </w:p>
        </w:tc>
      </w:tr>
      <w:tr>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QA04</w:t>
            </w:r>
          </w:p>
        </w:tc>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M</w:t>
            </w:r>
          </w:p>
        </w:tc>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Availability</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SA node can be disconnected from the network for various reasons.  If SA node is not able to reach the system due to network failure, it should store recent logs at least for one day.  When the network is restored, SA node should send the logs to the system. </w:t>
            </w:r>
          </w:p>
        </w:tc>
      </w:tr>
      <w:tr>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QA05</w:t>
            </w:r>
          </w:p>
        </w:tc>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M</w:t>
            </w:r>
          </w:p>
        </w:tc>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Scalability</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number of SA node user can be more than one.  The system should be able to serve 10 user controls to the same SA node. (Concurrent access and control is not  considerred in this scenario)</w:t>
            </w:r>
          </w:p>
        </w:tc>
      </w:tr>
      <w:tr>
        <w:tc>
          <w:tcP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QA06</w:t>
            </w:r>
          </w:p>
        </w:tc>
        <w:tc>
          <w:tcPr>
            <w:tcMar>
              <w:left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M</w:t>
            </w:r>
          </w:p>
        </w:tc>
        <w:tc>
          <w:tcPr>
            <w:tcMar>
              <w:left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Scalability</w:t>
            </w:r>
          </w:p>
        </w:tc>
        <w:tc>
          <w:tcPr>
            <w:tcMar>
              <w:left w:w="100.0" w:type="dxa"/>
              <w:right w:w="100.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More than one SA node can be installed at home.  The system should be able to support at least 100 nodes concurrently.</w:t>
            </w:r>
          </w:p>
        </w:tc>
      </w:tr>
      <w:tr>
        <w:tc>
          <w:tcPr>
            <w:tcMar>
              <w:left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QA07</w:t>
            </w:r>
          </w:p>
        </w:tc>
        <w:tc>
          <w:tcPr>
            <w:tcMar>
              <w:left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H</w:t>
            </w:r>
            <w:r w:rsidDel="00000000" w:rsidR="00000000" w:rsidRPr="00000000">
              <w:rPr>
                <w:rtl w:val="0"/>
              </w:rPr>
            </w:r>
          </w:p>
        </w:tc>
        <w:tc>
          <w:tcPr>
            <w:tcMar>
              <w:left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Modifiability</w:t>
            </w:r>
          </w:p>
        </w:tc>
        <w:tc>
          <w:tcPr>
            <w:tcMar>
              <w:left w:w="100.0" w:type="dxa"/>
              <w:right w:w="100.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system should make it easy to add emerging protocols (eg. Bluetooth 802.15, ZigBee 802.15.4) to the system.  Average skilled developers should be able to implement it within two months. </w:t>
            </w:r>
          </w:p>
        </w:tc>
      </w:tr>
      <w:tr>
        <w:tc>
          <w:tcPr>
            <w:tcMar>
              <w:left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QA08</w:t>
            </w:r>
          </w:p>
        </w:tc>
        <w:tc>
          <w:tcPr>
            <w:tcMar>
              <w:left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M</w:t>
            </w:r>
          </w:p>
        </w:tc>
        <w:tc>
          <w:tcPr>
            <w:tcMar>
              <w:left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Usability</w:t>
            </w:r>
          </w:p>
        </w:tc>
        <w:tc>
          <w:tcPr>
            <w:tcMar>
              <w:left w:w="100.0" w:type="dxa"/>
              <w:right w:w="100.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system should make it easy for users to register or unregister SA nodes.  Ordinary user should be able to register or unregister the node within 5 minutes by following the provided mannual.</w:t>
            </w:r>
          </w:p>
        </w:tc>
      </w:tr>
      <w:tr>
        <w:tc>
          <w:tcPr>
            <w:tcMar>
              <w:left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QA09</w:t>
            </w:r>
          </w:p>
        </w:tc>
        <w:tc>
          <w:tcPr>
            <w:tcMar>
              <w:left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H</w:t>
            </w:r>
          </w:p>
        </w:tc>
        <w:tc>
          <w:tcPr>
            <w:tcMar>
              <w:left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Extensibility</w:t>
            </w:r>
          </w:p>
        </w:tc>
        <w:tc>
          <w:tcPr>
            <w:tcMar>
              <w:left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The system should make it easy for application developers (private persons, VARs, or other 3</w:t>
            </w:r>
            <w:r w:rsidDel="00000000" w:rsidR="00000000" w:rsidRPr="00000000">
              <w:rPr>
                <w:vertAlign w:val="superscript"/>
                <w:rtl w:val="0"/>
              </w:rPr>
              <w:t xml:space="preserve">rd</w:t>
            </w:r>
            <w:r w:rsidDel="00000000" w:rsidR="00000000" w:rsidRPr="00000000">
              <w:rPr>
                <w:rtl w:val="0"/>
              </w:rPr>
              <w:t xml:space="preserve"> parties) to build custom apps, services, and/or make mashups from existing available services.</w:t>
            </w:r>
            <w:r w:rsidDel="00000000" w:rsidR="00000000" w:rsidRPr="00000000">
              <w:rPr>
                <w:rFonts w:ascii="Trebuchet MS" w:cs="Trebuchet MS" w:eastAsia="Trebuchet MS" w:hAnsi="Trebuchet MS"/>
                <w:rtl w:val="0"/>
              </w:rPr>
              <w:t xml:space="preserve"> Average skilled developers should be able to build the application in six months.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17dp8vu" w:id="9"/>
      <w:bookmarkEnd w:id="9"/>
      <w:r w:rsidDel="00000000" w:rsidR="00000000" w:rsidRPr="00000000">
        <w:rPr>
          <w:sz w:val="36"/>
          <w:szCs w:val="36"/>
          <w:rtl w:val="0"/>
        </w:rPr>
        <w:t xml:space="preserve">3.2.</w:t>
      </w:r>
      <w:r w:rsidDel="00000000" w:rsidR="00000000" w:rsidRPr="00000000">
        <w:rPr>
          <w:b w:val="0"/>
          <w:sz w:val="14"/>
          <w:szCs w:val="14"/>
          <w:rtl w:val="0"/>
        </w:rPr>
        <w:t xml:space="preserve">     </w:t>
      </w:r>
      <w:r w:rsidDel="00000000" w:rsidR="00000000" w:rsidRPr="00000000">
        <w:rPr>
          <w:sz w:val="36"/>
          <w:szCs w:val="36"/>
          <w:rtl w:val="0"/>
        </w:rPr>
        <w:t xml:space="preserve">Quality Attribute Scenarios</w:t>
      </w:r>
      <w:r w:rsidDel="00000000" w:rsidR="00000000" w:rsidRPr="00000000">
        <w:rPr>
          <w:rtl w:val="0"/>
        </w:rPr>
      </w:r>
    </w:p>
    <w:tbl>
      <w:tblPr>
        <w:tblStyle w:val="Table36"/>
        <w:bidi w:val="0"/>
        <w:tblW w:w="9558.0" w:type="dxa"/>
        <w:jc w:val="left"/>
        <w:tblInd w:w="-115.0" w:type="dxa"/>
        <w:tblLayout w:type="fixed"/>
        <w:tblLook w:val="0400"/>
      </w:tblPr>
      <w:tblGrid>
        <w:gridCol w:w="3868"/>
        <w:gridCol w:w="4272"/>
        <w:gridCol w:w="1418"/>
        <w:tblGridChange w:id="0">
          <w:tblGrid>
            <w:gridCol w:w="3868"/>
            <w:gridCol w:w="4272"/>
            <w:gridCol w:w="1418"/>
          </w:tblGrid>
        </w:tblGridChange>
      </w:tblGrid>
      <w:tr>
        <w:trPr>
          <w:trHeight w:val="440" w:hRule="atLeast"/>
        </w:trPr>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Security</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ID:</w:t>
            </w:r>
            <w:r w:rsidDel="00000000" w:rsidR="00000000" w:rsidRPr="00000000">
              <w:rPr>
                <w:rFonts w:ascii="Trebuchet MS" w:cs="Trebuchet MS" w:eastAsia="Trebuchet MS" w:hAnsi="Trebuchet MS"/>
                <w:rtl w:val="0"/>
              </w:rPr>
              <w:t xml:space="preserve"> QA01</w:t>
            </w:r>
          </w:p>
        </w:tc>
      </w:tr>
      <w:tr>
        <w:trPr>
          <w:trHeight w:val="320" w:hRule="atLeast"/>
        </w:trPr>
        <w:tc>
          <w:tcPr>
            <w:gridSpan w:val="3"/>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Quality Attribute:</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Hackers or ill minded people try to break into the system.  When unauthorized user attempts to login to the system, the system maintains the audit trail.  If the attempt is repeated more than 5 times, the account is locked, and the source of tempering is identified.</w:t>
            </w:r>
          </w:p>
        </w:tc>
      </w:tr>
      <w:tr>
        <w:trPr>
          <w:trHeight w:val="34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Stimulus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Login attempt with an I</w:t>
            </w:r>
            <w:r w:rsidDel="00000000" w:rsidR="00000000" w:rsidRPr="00000000">
              <w:rPr>
                <w:rFonts w:ascii="Trebuchet MS" w:cs="Trebuchet MS" w:eastAsia="Trebuchet MS" w:hAnsi="Trebuchet MS"/>
                <w:rtl w:val="0"/>
              </w:rPr>
              <w:t xml:space="preserve">n</w:t>
            </w:r>
            <w:r w:rsidDel="00000000" w:rsidR="00000000" w:rsidRPr="00000000">
              <w:rPr>
                <w:rFonts w:ascii="Trebuchet MS" w:cs="Trebuchet MS" w:eastAsia="Trebuchet MS" w:hAnsi="Trebuchet MS"/>
                <w:rtl w:val="0"/>
              </w:rPr>
              <w:t xml:space="preserve">correct id or a password</w:t>
            </w:r>
          </w:p>
        </w:tc>
      </w:tr>
      <w:tr>
        <w:trPr>
          <w:trHeight w:val="32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Source(s) of the stimulus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Human or machine</w:t>
            </w:r>
          </w:p>
        </w:tc>
      </w:tr>
      <w:tr>
        <w:trPr>
          <w:trHeight w:val="18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Relevant environmental conditions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Normal operation</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Architectural elements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w:t>
            </w:r>
          </w:p>
        </w:tc>
      </w:tr>
      <w:tr>
        <w:trPr>
          <w:trHeight w:val="88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response</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system bans any further access, and logs all access attempts.  </w:t>
            </w:r>
          </w:p>
        </w:tc>
      </w:tr>
      <w:tr>
        <w:trPr>
          <w:trHeight w:val="20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Response measure(s)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Five repeated attempts locks the account, and the source of tempering is identified.</w:t>
            </w:r>
          </w:p>
        </w:tc>
      </w:tr>
    </w:tbl>
    <w:p w:rsidR="00000000" w:rsidDel="00000000" w:rsidP="00000000" w:rsidRDefault="00000000" w:rsidRPr="00000000">
      <w:pPr>
        <w:pStyle w:val="Heading2"/>
        <w:spacing w:after="80" w:before="360" w:lineRule="auto"/>
        <w:contextualSpacing w:val="0"/>
      </w:pPr>
      <w:bookmarkStart w:colFirst="0" w:colLast="0" w:name="h.q1888k3z894c" w:id="10"/>
      <w:bookmarkEnd w:id="10"/>
      <w:r w:rsidDel="00000000" w:rsidR="00000000" w:rsidRPr="00000000">
        <w:rPr>
          <w:rtl w:val="0"/>
        </w:rPr>
      </w:r>
    </w:p>
    <w:tbl>
      <w:tblPr>
        <w:tblStyle w:val="Table37"/>
        <w:bidi w:val="0"/>
        <w:tblW w:w="9340.0" w:type="dxa"/>
        <w:jc w:val="left"/>
        <w:tblInd w:w="-115.0" w:type="dxa"/>
        <w:tblLayout w:type="fixed"/>
        <w:tblLook w:val="0400"/>
      </w:tblPr>
      <w:tblGrid>
        <w:gridCol w:w="3780"/>
        <w:gridCol w:w="4180"/>
        <w:gridCol w:w="1380"/>
        <w:tblGridChange w:id="0">
          <w:tblGrid>
            <w:gridCol w:w="3780"/>
            <w:gridCol w:w="4180"/>
            <w:gridCol w:w="1380"/>
          </w:tblGrid>
        </w:tblGridChange>
      </w:tblGrid>
      <w:tr>
        <w:trPr>
          <w:trHeight w:val="440" w:hRule="atLeast"/>
        </w:trPr>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Security</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ID:</w:t>
            </w:r>
            <w:r w:rsidDel="00000000" w:rsidR="00000000" w:rsidRPr="00000000">
              <w:rPr>
                <w:rFonts w:ascii="Trebuchet MS" w:cs="Trebuchet MS" w:eastAsia="Trebuchet MS" w:hAnsi="Trebuchet MS"/>
                <w:rtl w:val="0"/>
              </w:rPr>
              <w:t xml:space="preserve"> QA02</w:t>
            </w:r>
          </w:p>
        </w:tc>
      </w:tr>
      <w:tr>
        <w:trPr>
          <w:trHeight w:val="320" w:hRule="atLeast"/>
        </w:trPr>
        <w:tc>
          <w:tcPr>
            <w:gridSpan w:val="3"/>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Quality Attribute:</w:t>
            </w:r>
            <w:r w:rsidDel="00000000" w:rsidR="00000000" w:rsidRPr="00000000">
              <w:rPr>
                <w:rFonts w:ascii="Trebuchet MS" w:cs="Trebuchet MS" w:eastAsia="Trebuchet MS" w:hAnsi="Trebuchet MS"/>
                <w:rtl w:val="0"/>
              </w:rPr>
              <w:t xml:space="preserve"> Hackers or ill minded people try to register the SA node that is not owned by them.  When unauthorized user attempts to register the SA node that he/she doesn’t own, the system maintains the audit trail, and cancel the registration in 10 minutes. </w:t>
            </w:r>
          </w:p>
        </w:tc>
      </w:tr>
      <w:tr>
        <w:trPr>
          <w:trHeight w:val="34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Stimulus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Unauthorized SA node registration</w:t>
            </w:r>
          </w:p>
        </w:tc>
      </w:tr>
      <w:tr>
        <w:trPr>
          <w:trHeight w:val="32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Source(s) of the stimulus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Human or machine</w:t>
            </w:r>
          </w:p>
        </w:tc>
      </w:tr>
      <w:tr>
        <w:trPr>
          <w:trHeight w:val="18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Relevant environmental conditions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Normal operation</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Architectural elements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w:t>
            </w:r>
          </w:p>
        </w:tc>
      </w:tr>
      <w:tr>
        <w:trPr>
          <w:trHeight w:val="88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response</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system prevents the registration of SA node of which onership is not identified. </w:t>
            </w:r>
          </w:p>
        </w:tc>
      </w:tr>
      <w:tr>
        <w:trPr>
          <w:trHeight w:val="20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Response measure(s)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Unidenfied SA node registration is canceled in 10 minutes.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8"/>
        <w:bidi w:val="0"/>
        <w:tblW w:w="9558.0" w:type="dxa"/>
        <w:jc w:val="left"/>
        <w:tblInd w:w="-115.0" w:type="dxa"/>
        <w:tblLayout w:type="fixed"/>
        <w:tblLook w:val="0400"/>
      </w:tblPr>
      <w:tblGrid>
        <w:gridCol w:w="3930"/>
        <w:gridCol w:w="4204"/>
        <w:gridCol w:w="1424"/>
        <w:tblGridChange w:id="0">
          <w:tblGrid>
            <w:gridCol w:w="3930"/>
            <w:gridCol w:w="4204"/>
            <w:gridCol w:w="1424"/>
          </w:tblGrid>
        </w:tblGridChange>
      </w:tblGrid>
      <w:tr>
        <w:trPr>
          <w:trHeight w:val="4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Availability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ID: </w:t>
            </w:r>
            <w:r w:rsidDel="00000000" w:rsidR="00000000" w:rsidRPr="00000000">
              <w:rPr>
                <w:rFonts w:ascii="Trebuchet MS" w:cs="Trebuchet MS" w:eastAsia="Trebuchet MS" w:hAnsi="Trebuchet MS"/>
                <w:rtl w:val="0"/>
              </w:rPr>
              <w:t xml:space="preserve">QA03</w:t>
            </w:r>
          </w:p>
        </w:tc>
      </w:tr>
      <w:tr>
        <w:trPr>
          <w:trHeight w:val="320" w:hRule="atLeast"/>
        </w:trPr>
        <w:tc>
          <w:tcPr>
            <w:gridSpan w:val="3"/>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Quality Attribute:</w:t>
            </w:r>
            <w:r w:rsidDel="00000000" w:rsidR="00000000" w:rsidRPr="00000000">
              <w:rPr>
                <w:rFonts w:ascii="Trebuchet MS" w:cs="Trebuchet MS" w:eastAsia="Trebuchet MS" w:hAnsi="Trebuchet MS"/>
                <w:rtl w:val="0"/>
              </w:rPr>
              <w:t xml:space="preserve"> SA node can crash, hang, or be disconnected from the network for various reasons.  If SA node is inoperable or out of reach, the system should be aware of such events, and notify user within 2 minutes.</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Stimulus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SA node failure</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Source(s) of the stimulus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SA node</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Relevant environmental conditions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Normal operation</w:t>
            </w:r>
          </w:p>
        </w:tc>
      </w:tr>
      <w:tr>
        <w:trPr>
          <w:trHeight w:val="16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Architectural elements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SA node</w:t>
            </w:r>
          </w:p>
        </w:tc>
      </w:tr>
      <w:tr>
        <w:trPr>
          <w:trHeight w:val="8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response</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system monitors and detects the failure of SA node.</w:t>
            </w:r>
            <w:r w:rsidDel="00000000" w:rsidR="00000000" w:rsidRPr="00000000">
              <w:rPr>
                <w:rtl w:val="0"/>
              </w:rPr>
            </w:r>
          </w:p>
        </w:tc>
      </w:tr>
      <w:tr>
        <w:trPr>
          <w:trHeight w:val="6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Response measure(s)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notifies failure to user within 2 minutes.</w:t>
            </w:r>
          </w:p>
        </w:tc>
      </w:tr>
    </w:tbl>
    <w:p w:rsidR="00000000" w:rsidDel="00000000" w:rsidP="00000000" w:rsidRDefault="00000000" w:rsidRPr="00000000">
      <w:pPr>
        <w:contextualSpacing w:val="0"/>
      </w:pPr>
      <w:r w:rsidDel="00000000" w:rsidR="00000000" w:rsidRPr="00000000">
        <w:rPr>
          <w:rtl w:val="0"/>
        </w:rPr>
      </w:r>
    </w:p>
    <w:tbl>
      <w:tblPr>
        <w:tblStyle w:val="Table39"/>
        <w:bidi w:val="0"/>
        <w:tblW w:w="9360.0" w:type="dxa"/>
        <w:jc w:val="left"/>
        <w:tblInd w:w="-115.0" w:type="dxa"/>
        <w:tblLayout w:type="fixed"/>
        <w:tblLook w:val="0400"/>
      </w:tblPr>
      <w:tblGrid>
        <w:gridCol w:w="3840"/>
        <w:gridCol w:w="4120"/>
        <w:gridCol w:w="1400"/>
        <w:tblGridChange w:id="0">
          <w:tblGrid>
            <w:gridCol w:w="3840"/>
            <w:gridCol w:w="4120"/>
            <w:gridCol w:w="1400"/>
          </w:tblGrid>
        </w:tblGridChange>
      </w:tblGrid>
      <w:tr>
        <w:trPr>
          <w:trHeight w:val="4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Availability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ID: </w:t>
            </w:r>
            <w:r w:rsidDel="00000000" w:rsidR="00000000" w:rsidRPr="00000000">
              <w:rPr>
                <w:rFonts w:ascii="Trebuchet MS" w:cs="Trebuchet MS" w:eastAsia="Trebuchet MS" w:hAnsi="Trebuchet MS"/>
                <w:rtl w:val="0"/>
              </w:rPr>
              <w:t xml:space="preserve">QA04</w:t>
            </w:r>
          </w:p>
        </w:tc>
      </w:tr>
      <w:tr>
        <w:trPr>
          <w:trHeight w:val="320" w:hRule="atLeast"/>
        </w:trPr>
        <w:tc>
          <w:tcPr>
            <w:gridSpan w:val="3"/>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Quality Attribute: </w:t>
            </w:r>
            <w:r w:rsidDel="00000000" w:rsidR="00000000" w:rsidRPr="00000000">
              <w:rPr>
                <w:rFonts w:ascii="Trebuchet MS" w:cs="Trebuchet MS" w:eastAsia="Trebuchet MS" w:hAnsi="Trebuchet MS"/>
                <w:rtl w:val="0"/>
              </w:rPr>
              <w:t xml:space="preserve">SA node can be disconnected from the network for various reasons.  If SA node is not able to reach the system due to network failure, it should store recent logs at least for one day.  When the network is restored, SA node should send the logs to the system. </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Stimulus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Network failure between SA node and the system</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Source(s) of the stimulus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Network environment</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Relevant environmental conditions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Normal operation</w:t>
            </w:r>
          </w:p>
        </w:tc>
      </w:tr>
      <w:tr>
        <w:trPr>
          <w:trHeight w:val="16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Architectural elements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SA node</w:t>
            </w:r>
          </w:p>
        </w:tc>
      </w:tr>
      <w:tr>
        <w:trPr>
          <w:trHeight w:val="8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response</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SA node stores recent logs and send them to the system whenever the system connection is available.</w:t>
            </w:r>
            <w:r w:rsidDel="00000000" w:rsidR="00000000" w:rsidRPr="00000000">
              <w:rPr>
                <w:rtl w:val="0"/>
              </w:rPr>
            </w:r>
          </w:p>
        </w:tc>
      </w:tr>
      <w:tr>
        <w:trPr>
          <w:trHeight w:val="7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Response measure(s)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SA node should be available to store logs at least for one day.</w:t>
            </w:r>
          </w:p>
        </w:tc>
      </w:tr>
    </w:tbl>
    <w:p w:rsidR="00000000" w:rsidDel="00000000" w:rsidP="00000000" w:rsidRDefault="00000000" w:rsidRPr="00000000">
      <w:pPr>
        <w:contextualSpacing w:val="0"/>
      </w:pPr>
      <w:r w:rsidDel="00000000" w:rsidR="00000000" w:rsidRPr="00000000">
        <w:rPr>
          <w:rtl w:val="0"/>
        </w:rPr>
      </w:r>
    </w:p>
    <w:tbl>
      <w:tblPr>
        <w:tblStyle w:val="Table40"/>
        <w:bidi w:val="0"/>
        <w:tblW w:w="9558.0" w:type="dxa"/>
        <w:jc w:val="left"/>
        <w:tblInd w:w="-115.0" w:type="dxa"/>
        <w:tblLayout w:type="fixed"/>
        <w:tblLook w:val="0400"/>
      </w:tblPr>
      <w:tblGrid>
        <w:gridCol w:w="3930"/>
        <w:gridCol w:w="4204"/>
        <w:gridCol w:w="1424"/>
        <w:tblGridChange w:id="0">
          <w:tblGrid>
            <w:gridCol w:w="3930"/>
            <w:gridCol w:w="4204"/>
            <w:gridCol w:w="1424"/>
          </w:tblGrid>
        </w:tblGridChange>
      </w:tblGrid>
      <w:tr>
        <w:trPr>
          <w:trHeight w:val="440" w:hRule="atLeast"/>
        </w:trPr>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Scalability</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ID: </w:t>
            </w:r>
            <w:r w:rsidDel="00000000" w:rsidR="00000000" w:rsidRPr="00000000">
              <w:rPr>
                <w:rFonts w:ascii="Trebuchet MS" w:cs="Trebuchet MS" w:eastAsia="Trebuchet MS" w:hAnsi="Trebuchet MS"/>
                <w:rtl w:val="0"/>
              </w:rPr>
              <w:t xml:space="preserve">QA05</w:t>
            </w:r>
          </w:p>
        </w:tc>
      </w:tr>
      <w:tr>
        <w:trPr>
          <w:trHeight w:val="320" w:hRule="atLeast"/>
        </w:trPr>
        <w:tc>
          <w:tcPr>
            <w:gridSpan w:val="3"/>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Quality Attribute:</w:t>
            </w:r>
            <w:r w:rsidDel="00000000" w:rsidR="00000000" w:rsidRPr="00000000">
              <w:rPr>
                <w:rFonts w:ascii="Trebuchet MS" w:cs="Trebuchet MS" w:eastAsia="Trebuchet MS" w:hAnsi="Trebuchet MS"/>
                <w:rtl w:val="0"/>
              </w:rPr>
              <w:t xml:space="preserve"> The number of SA node user can be more than one.  The system should be able to serve 10 user controls to the same SA node. (Concurrent access and control is not  considerred in this scenario)</w:t>
            </w:r>
            <w:r w:rsidDel="00000000" w:rsidR="00000000" w:rsidRPr="00000000">
              <w:rPr>
                <w:rtl w:val="0"/>
              </w:rPr>
            </w:r>
          </w:p>
        </w:tc>
      </w:tr>
      <w:tr>
        <w:trPr>
          <w:trHeight w:val="72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Stimulus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Multiple user access</w:t>
            </w:r>
          </w:p>
        </w:tc>
      </w:tr>
      <w:tr>
        <w:trPr>
          <w:trHeight w:val="32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Source(s) of the stimulus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Human</w:t>
            </w:r>
          </w:p>
        </w:tc>
      </w:tr>
      <w:tr>
        <w:trPr>
          <w:trHeight w:val="38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Relevant environmental conditions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Normal operation</w:t>
            </w:r>
          </w:p>
        </w:tc>
      </w:tr>
      <w:tr>
        <w:trPr>
          <w:trHeight w:val="38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Architectural elements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w:t>
            </w:r>
          </w:p>
        </w:tc>
      </w:tr>
      <w:tr>
        <w:trPr>
          <w:trHeight w:val="56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response</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system services the user controls to the same SA node.</w:t>
            </w:r>
            <w:r w:rsidDel="00000000" w:rsidR="00000000" w:rsidRPr="00000000">
              <w:rPr>
                <w:rtl w:val="0"/>
              </w:rPr>
            </w:r>
          </w:p>
        </w:tc>
      </w:tr>
      <w:tr>
        <w:trPr>
          <w:trHeight w:val="42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Response measure(s)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system should allow at least 10 user controls.</w:t>
            </w:r>
          </w:p>
        </w:tc>
      </w:tr>
    </w:tbl>
    <w:p w:rsidR="00000000" w:rsidDel="00000000" w:rsidP="00000000" w:rsidRDefault="00000000" w:rsidRPr="00000000">
      <w:pPr>
        <w:contextualSpacing w:val="0"/>
      </w:pPr>
      <w:r w:rsidDel="00000000" w:rsidR="00000000" w:rsidRPr="00000000">
        <w:rPr>
          <w:rtl w:val="0"/>
        </w:rPr>
      </w:r>
    </w:p>
    <w:tbl>
      <w:tblPr>
        <w:tblStyle w:val="Table41"/>
        <w:bidi w:val="0"/>
        <w:tblW w:w="9558.0" w:type="dxa"/>
        <w:jc w:val="left"/>
        <w:tblInd w:w="-115.0" w:type="dxa"/>
        <w:tblLayout w:type="fixed"/>
        <w:tblLook w:val="0400"/>
      </w:tblPr>
      <w:tblGrid>
        <w:gridCol w:w="3930"/>
        <w:gridCol w:w="4204"/>
        <w:gridCol w:w="1424"/>
        <w:tblGridChange w:id="0">
          <w:tblGrid>
            <w:gridCol w:w="3930"/>
            <w:gridCol w:w="4204"/>
            <w:gridCol w:w="1424"/>
          </w:tblGrid>
        </w:tblGridChange>
      </w:tblGrid>
      <w:tr>
        <w:trPr>
          <w:trHeight w:val="440" w:hRule="atLeast"/>
        </w:trPr>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Scalability</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ID: </w:t>
            </w:r>
            <w:r w:rsidDel="00000000" w:rsidR="00000000" w:rsidRPr="00000000">
              <w:rPr>
                <w:rFonts w:ascii="Trebuchet MS" w:cs="Trebuchet MS" w:eastAsia="Trebuchet MS" w:hAnsi="Trebuchet MS"/>
                <w:rtl w:val="0"/>
              </w:rPr>
              <w:t xml:space="preserve">QA06</w:t>
            </w:r>
          </w:p>
        </w:tc>
      </w:tr>
      <w:tr>
        <w:trPr>
          <w:trHeight w:val="320" w:hRule="atLeast"/>
        </w:trPr>
        <w:tc>
          <w:tcPr>
            <w:gridSpan w:val="3"/>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Quality Attribute:</w:t>
            </w:r>
            <w:r w:rsidDel="00000000" w:rsidR="00000000" w:rsidRPr="00000000">
              <w:rPr>
                <w:rFonts w:ascii="Trebuchet MS" w:cs="Trebuchet MS" w:eastAsia="Trebuchet MS" w:hAnsi="Trebuchet MS"/>
                <w:rtl w:val="0"/>
              </w:rPr>
              <w:t xml:space="preserve"> More than one SA node can be installed at home.</w:t>
            </w:r>
            <w:r w:rsidDel="00000000" w:rsidR="00000000" w:rsidRPr="00000000">
              <w:rPr>
                <w:rFonts w:ascii="Trebuchet MS" w:cs="Trebuchet MS" w:eastAsia="Trebuchet MS" w:hAnsi="Trebuchet MS"/>
                <w:rtl w:val="0"/>
              </w:rPr>
              <w:t xml:space="preserve">  The system should be able to support at least 100 nodes concurrently.</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Stimulus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Concurrent inbound or outbound SA node messages</w:t>
            </w:r>
          </w:p>
        </w:tc>
      </w:tr>
      <w:tr>
        <w:trPr>
          <w:trHeight w:val="32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Source(s) of the stimulus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SA node</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Relevant environmental conditions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Normal Operation</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Architectural elements</w:t>
            </w:r>
          </w:p>
        </w:tc>
        <w:tc>
          <w:tcPr>
            <w:gridSpan w:val="2"/>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w:t>
            </w:r>
          </w:p>
        </w:tc>
      </w:tr>
      <w:tr>
        <w:trPr>
          <w:trHeight w:val="4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response</w:t>
            </w:r>
          </w:p>
        </w:tc>
        <w:tc>
          <w:tcPr>
            <w:gridSpan w:val="2"/>
            <w:tcBorders>
              <w:top w:color="000000" w:space="0" w:sz="4" w:val="single"/>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system supports services for multiple SA nodes concurrently.</w:t>
            </w:r>
          </w:p>
        </w:tc>
      </w:tr>
      <w:tr>
        <w:trPr>
          <w:trHeight w:val="4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Response measure(s)</w:t>
            </w:r>
          </w:p>
        </w:tc>
        <w:tc>
          <w:tcPr>
            <w:gridSpan w:val="2"/>
            <w:tcBorders>
              <w:top w:color="000000" w:space="0" w:sz="4" w:val="single"/>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At least 100 nodes should be able be served at the same time.</w:t>
            </w:r>
          </w:p>
        </w:tc>
      </w:tr>
    </w:tbl>
    <w:p w:rsidR="00000000" w:rsidDel="00000000" w:rsidP="00000000" w:rsidRDefault="00000000" w:rsidRPr="00000000">
      <w:pPr>
        <w:contextualSpacing w:val="0"/>
      </w:pPr>
      <w:r w:rsidDel="00000000" w:rsidR="00000000" w:rsidRPr="00000000">
        <w:rPr>
          <w:rtl w:val="0"/>
        </w:rPr>
      </w:r>
    </w:p>
    <w:tbl>
      <w:tblPr>
        <w:tblStyle w:val="Table42"/>
        <w:bidi w:val="0"/>
        <w:tblW w:w="9558.0" w:type="dxa"/>
        <w:jc w:val="left"/>
        <w:tblInd w:w="-99.0" w:type="dxa"/>
        <w:tblLayout w:type="fixed"/>
        <w:tblLook w:val="0400"/>
      </w:tblPr>
      <w:tblGrid>
        <w:gridCol w:w="3926"/>
        <w:gridCol w:w="4194"/>
        <w:gridCol w:w="1438"/>
        <w:tblGridChange w:id="0">
          <w:tblGrid>
            <w:gridCol w:w="3926"/>
            <w:gridCol w:w="4194"/>
            <w:gridCol w:w="1438"/>
          </w:tblGrid>
        </w:tblGridChange>
      </w:tblGrid>
      <w:tr>
        <w:trPr>
          <w:trHeight w:val="440" w:hRule="atLeast"/>
        </w:trPr>
        <w:tc>
          <w:tcPr>
            <w:gridSpan w:val="2"/>
            <w:tcBorders>
              <w:top w:color="000000" w:space="0" w:sz="8" w:val="single"/>
              <w:left w:color="000000" w:space="0" w:sz="8" w:val="single"/>
              <w:bottom w:color="000000" w:space="0" w:sz="8" w:val="single"/>
              <w:right w:color="000000" w:space="0" w:sz="4"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Modifiability</w:t>
            </w:r>
          </w:p>
        </w:tc>
        <w:tc>
          <w:tcPr>
            <w:tcBorders>
              <w:top w:color="000000" w:space="0" w:sz="8" w:val="single"/>
              <w:left w:color="000000" w:space="0" w:sz="4" w:val="single"/>
              <w:bottom w:color="000000" w:space="0" w:sz="8" w:val="single"/>
              <w:right w:color="000000" w:space="0" w:sz="8" w:val="single"/>
            </w:tcBorders>
            <w:vAlign w:val="center"/>
          </w:tcPr>
          <w:p w:rsidR="00000000" w:rsidDel="00000000" w:rsidP="00000000" w:rsidRDefault="00000000" w:rsidRPr="00000000">
            <w:pPr>
              <w:ind w:firstLine="108"/>
              <w:contextualSpacing w:val="0"/>
            </w:pPr>
            <w:r w:rsidDel="00000000" w:rsidR="00000000" w:rsidRPr="00000000">
              <w:rPr>
                <w:rFonts w:ascii="Trebuchet MS" w:cs="Trebuchet MS" w:eastAsia="Trebuchet MS" w:hAnsi="Trebuchet MS"/>
                <w:b w:val="1"/>
                <w:rtl w:val="0"/>
              </w:rPr>
              <w:t xml:space="preserve">ID: </w:t>
            </w:r>
            <w:r w:rsidDel="00000000" w:rsidR="00000000" w:rsidRPr="00000000">
              <w:rPr>
                <w:rFonts w:ascii="Trebuchet MS" w:cs="Trebuchet MS" w:eastAsia="Trebuchet MS" w:hAnsi="Trebuchet MS"/>
                <w:rtl w:val="0"/>
              </w:rPr>
              <w:t xml:space="preserve">QA07</w:t>
            </w:r>
          </w:p>
        </w:tc>
      </w:tr>
      <w:tr>
        <w:trPr>
          <w:trHeight w:val="320" w:hRule="atLeast"/>
        </w:trPr>
        <w:tc>
          <w:tcPr>
            <w:gridSpan w:val="3"/>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Quality Attribute:</w:t>
            </w:r>
            <w:r w:rsidDel="00000000" w:rsidR="00000000" w:rsidRPr="00000000">
              <w:rPr>
                <w:rFonts w:ascii="Trebuchet MS" w:cs="Trebuchet MS" w:eastAsia="Trebuchet MS" w:hAnsi="Trebuchet MS"/>
                <w:rtl w:val="0"/>
              </w:rPr>
              <w:t xml:space="preserve"> The system should make it easy to add emerging SA node protocols (eg. Bluetooth 802.15, ZigBee 802.15.4) to the system.  Average skilled developers should be able to implement it within two months. </w:t>
            </w:r>
          </w:p>
        </w:tc>
      </w:tr>
      <w:tr>
        <w:trPr>
          <w:trHeight w:val="220" w:hRule="atLeast"/>
        </w:trPr>
        <w:tc>
          <w:tcPr>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Stimulus</w:t>
            </w:r>
          </w:p>
        </w:tc>
        <w:tc>
          <w:tcPr>
            <w:gridSpan w:val="2"/>
            <w:tcBorders>
              <w:top w:color="000000" w:space="0" w:sz="0" w:val="nil"/>
              <w:left w:color="000000" w:space="0" w:sz="0" w:val="nil"/>
              <w:bottom w:color="000000" w:space="0" w:sz="8" w:val="single"/>
              <w:right w:color="000000" w:space="0" w:sz="8" w:val="single"/>
            </w:tcBorders>
            <w:tcMar>
              <w:left w:w="99.0" w:type="dxa"/>
              <w:right w:w="99.0" w:type="dxa"/>
            </w:tcMar>
          </w:tcPr>
          <w:p w:rsidR="00000000" w:rsidDel="00000000" w:rsidP="00000000" w:rsidRDefault="00000000" w:rsidRPr="00000000">
            <w:pPr>
              <w:contextualSpacing w:val="0"/>
            </w:pPr>
            <w:r w:rsidDel="00000000" w:rsidR="00000000" w:rsidRPr="00000000">
              <w:rPr>
                <w:rtl w:val="0"/>
              </w:rPr>
              <w:t xml:space="preserve">New protocols for SA node</w:t>
            </w:r>
          </w:p>
        </w:tc>
      </w:tr>
      <w:tr>
        <w:trPr>
          <w:trHeight w:val="320" w:hRule="atLeast"/>
        </w:trPr>
        <w:tc>
          <w:tcPr>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Source(s) of the stimulus</w:t>
            </w:r>
          </w:p>
        </w:tc>
        <w:tc>
          <w:tcPr>
            <w:gridSpan w:val="2"/>
            <w:tcBorders>
              <w:top w:color="000000" w:space="0" w:sz="0" w:val="nil"/>
              <w:left w:color="000000" w:space="0" w:sz="0" w:val="nil"/>
              <w:bottom w:color="000000" w:space="0" w:sz="8" w:val="single"/>
              <w:right w:color="000000" w:space="0" w:sz="8" w:val="single"/>
            </w:tcBorders>
            <w:tcMar>
              <w:left w:w="99.0" w:type="dxa"/>
              <w:right w:w="99.0" w:type="dxa"/>
            </w:tcMar>
          </w:tcPr>
          <w:p w:rsidR="00000000" w:rsidDel="00000000" w:rsidP="00000000" w:rsidRDefault="00000000" w:rsidRPr="00000000">
            <w:pPr>
              <w:contextualSpacing w:val="0"/>
            </w:pPr>
            <w:r w:rsidDel="00000000" w:rsidR="00000000" w:rsidRPr="00000000">
              <w:rPr>
                <w:rtl w:val="0"/>
              </w:rPr>
              <w:t xml:space="preserve">Developer</w:t>
            </w:r>
          </w:p>
        </w:tc>
      </w:tr>
      <w:tr>
        <w:trPr>
          <w:trHeight w:val="200" w:hRule="atLeast"/>
        </w:trPr>
        <w:tc>
          <w:tcPr>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Relevant environmental conditions</w:t>
            </w:r>
          </w:p>
        </w:tc>
        <w:tc>
          <w:tcPr>
            <w:gridSpan w:val="2"/>
            <w:tcBorders>
              <w:top w:color="000000" w:space="0" w:sz="0" w:val="nil"/>
              <w:left w:color="000000" w:space="0" w:sz="0" w:val="nil"/>
              <w:bottom w:color="000000" w:space="0" w:sz="8" w:val="single"/>
              <w:right w:color="000000" w:space="0" w:sz="8" w:val="single"/>
            </w:tcBorders>
            <w:tcMar>
              <w:left w:w="99.0" w:type="dxa"/>
              <w:right w:w="99.0" w:type="dxa"/>
            </w:tcMar>
          </w:tcPr>
          <w:p w:rsidR="00000000" w:rsidDel="00000000" w:rsidP="00000000" w:rsidRDefault="00000000" w:rsidRPr="00000000">
            <w:pPr>
              <w:contextualSpacing w:val="0"/>
            </w:pPr>
            <w:r w:rsidDel="00000000" w:rsidR="00000000" w:rsidRPr="00000000">
              <w:rPr>
                <w:rtl w:val="0"/>
              </w:rPr>
              <w:t xml:space="preserve">After release</w:t>
            </w:r>
          </w:p>
        </w:tc>
      </w:tr>
      <w:tr>
        <w:trPr>
          <w:trHeight w:val="120" w:hRule="atLeast"/>
        </w:trPr>
        <w:tc>
          <w:tcPr>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Architectural elements</w:t>
            </w:r>
          </w:p>
        </w:tc>
        <w:tc>
          <w:tcPr>
            <w:gridSpan w:val="2"/>
            <w:tcBorders>
              <w:top w:color="000000" w:space="0" w:sz="0" w:val="nil"/>
              <w:left w:color="000000" w:space="0" w:sz="0" w:val="nil"/>
              <w:bottom w:color="000000" w:space="0" w:sz="8" w:val="single"/>
              <w:right w:color="000000" w:space="0" w:sz="8" w:val="single"/>
            </w:tcBorders>
            <w:tcMar>
              <w:left w:w="99.0" w:type="dxa"/>
              <w:right w:w="99.0" w:type="dxa"/>
            </w:tcMar>
          </w:tcPr>
          <w:p w:rsidR="00000000" w:rsidDel="00000000" w:rsidP="00000000" w:rsidRDefault="00000000" w:rsidRPr="00000000">
            <w:pPr>
              <w:contextualSpacing w:val="0"/>
            </w:pPr>
            <w:r w:rsidDel="00000000" w:rsidR="00000000" w:rsidRPr="00000000">
              <w:rPr>
                <w:rtl w:val="0"/>
              </w:rPr>
              <w:t xml:space="preserve">System, SA node</w:t>
            </w:r>
          </w:p>
        </w:tc>
      </w:tr>
      <w:tr>
        <w:trPr>
          <w:trHeight w:val="540" w:hRule="atLeast"/>
        </w:trPr>
        <w:tc>
          <w:tcPr>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response</w:t>
            </w:r>
          </w:p>
        </w:tc>
        <w:tc>
          <w:tcPr>
            <w:gridSpan w:val="2"/>
            <w:tcBorders>
              <w:top w:color="000000" w:space="0" w:sz="0" w:val="nil"/>
              <w:left w:color="000000" w:space="0" w:sz="0" w:val="nil"/>
              <w:bottom w:color="000000" w:space="0" w:sz="8" w:val="single"/>
              <w:right w:color="000000" w:space="0" w:sz="8" w:val="single"/>
            </w:tcBorders>
            <w:tcMar>
              <w:left w:w="99.0" w:type="dxa"/>
              <w:right w:w="99.0" w:type="dxa"/>
            </w:tcMar>
          </w:tcPr>
          <w:p w:rsidR="00000000" w:rsidDel="00000000" w:rsidP="00000000" w:rsidRDefault="00000000" w:rsidRPr="00000000">
            <w:pPr>
              <w:contextualSpacing w:val="0"/>
            </w:pPr>
            <w:r w:rsidDel="00000000" w:rsidR="00000000" w:rsidRPr="00000000">
              <w:rPr>
                <w:rtl w:val="0"/>
              </w:rPr>
              <w:t xml:space="preserve">New protocols is supported by the system and SA node.</w:t>
            </w:r>
          </w:p>
        </w:tc>
      </w:tr>
      <w:tr>
        <w:trPr>
          <w:trHeight w:val="680" w:hRule="atLeast"/>
        </w:trPr>
        <w:tc>
          <w:tcPr>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Response measure(s)</w:t>
            </w:r>
          </w:p>
        </w:tc>
        <w:tc>
          <w:tcPr>
            <w:gridSpan w:val="2"/>
            <w:tcBorders>
              <w:top w:color="000000" w:space="0" w:sz="0" w:val="nil"/>
              <w:left w:color="000000" w:space="0" w:sz="0" w:val="nil"/>
              <w:bottom w:color="000000" w:space="0" w:sz="8" w:val="single"/>
              <w:right w:color="000000" w:space="0" w:sz="8" w:val="single"/>
            </w:tcBorders>
            <w:tcMar>
              <w:left w:w="99.0" w:type="dxa"/>
              <w:right w:w="99.0" w:type="dxa"/>
            </w:tcMar>
          </w:tcPr>
          <w:p w:rsidR="00000000" w:rsidDel="00000000" w:rsidP="00000000" w:rsidRDefault="00000000" w:rsidRPr="00000000">
            <w:pPr>
              <w:contextualSpacing w:val="0"/>
            </w:pPr>
            <w:r w:rsidDel="00000000" w:rsidR="00000000" w:rsidRPr="00000000">
              <w:rPr>
                <w:rtl w:val="0"/>
              </w:rPr>
              <w:t xml:space="preserve">Average skilled developers can implement it within two months.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3"/>
        <w:bidi w:val="0"/>
        <w:tblW w:w="9558.0" w:type="dxa"/>
        <w:jc w:val="left"/>
        <w:tblInd w:w="-115.0" w:type="dxa"/>
        <w:tblLayout w:type="fixed"/>
        <w:tblLook w:val="0400"/>
      </w:tblPr>
      <w:tblGrid>
        <w:gridCol w:w="3930"/>
        <w:gridCol w:w="4190"/>
        <w:gridCol w:w="1438"/>
        <w:tblGridChange w:id="0">
          <w:tblGrid>
            <w:gridCol w:w="3930"/>
            <w:gridCol w:w="4190"/>
            <w:gridCol w:w="1438"/>
          </w:tblGrid>
        </w:tblGridChange>
      </w:tblGrid>
      <w:tr>
        <w:trPr>
          <w:trHeight w:val="4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Usability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ID: </w:t>
            </w:r>
            <w:r w:rsidDel="00000000" w:rsidR="00000000" w:rsidRPr="00000000">
              <w:rPr>
                <w:rFonts w:ascii="Trebuchet MS" w:cs="Trebuchet MS" w:eastAsia="Trebuchet MS" w:hAnsi="Trebuchet MS"/>
                <w:rtl w:val="0"/>
              </w:rPr>
              <w:t xml:space="preserve">QA08</w:t>
            </w:r>
          </w:p>
        </w:tc>
      </w:tr>
      <w:tr>
        <w:trPr>
          <w:trHeight w:val="320" w:hRule="atLeast"/>
        </w:trPr>
        <w:tc>
          <w:tcPr>
            <w:gridSpan w:val="3"/>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Quality Attribute:</w:t>
            </w:r>
            <w:r w:rsidDel="00000000" w:rsidR="00000000" w:rsidRPr="00000000">
              <w:rPr>
                <w:rFonts w:ascii="Trebuchet MS" w:cs="Trebuchet MS" w:eastAsia="Trebuchet MS" w:hAnsi="Trebuchet MS"/>
                <w:rtl w:val="0"/>
              </w:rPr>
              <w:t xml:space="preserve"> The system should make it easy for users to register or unregister SA nodes.  Ordinary user should be able to register or unregister the node within 5 minutes by following the provided mannual.</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Stimulus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Add/Remove a new node to the system</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Source(s) of the stimulus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Relevant environmental conditions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Normal operation</w:t>
            </w:r>
          </w:p>
        </w:tc>
      </w:tr>
      <w:tr>
        <w:trPr>
          <w:trHeight w:val="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Architectural elements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SA node</w:t>
            </w:r>
          </w:p>
        </w:tc>
      </w:tr>
      <w:tr>
        <w:trPr>
          <w:trHeight w:val="4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response</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system registers or unregisters SA nodes, and the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nor the other SA nodes are not rebooted.</w:t>
            </w:r>
          </w:p>
        </w:tc>
      </w:tr>
      <w:tr>
        <w:trPr>
          <w:trHeight w:val="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Response measure(s)</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User should be able to register or unregister the node within 5 minutes by following the provided mannual.</w:t>
            </w:r>
          </w:p>
        </w:tc>
      </w:tr>
    </w:tbl>
    <w:p w:rsidR="00000000" w:rsidDel="00000000" w:rsidP="00000000" w:rsidRDefault="00000000" w:rsidRPr="00000000">
      <w:pPr>
        <w:contextualSpacing w:val="0"/>
      </w:pPr>
      <w:r w:rsidDel="00000000" w:rsidR="00000000" w:rsidRPr="00000000">
        <w:rPr>
          <w:rtl w:val="0"/>
        </w:rPr>
      </w:r>
    </w:p>
    <w:tbl>
      <w:tblPr>
        <w:tblStyle w:val="Table44"/>
        <w:bidi w:val="0"/>
        <w:tblW w:w="9558.0" w:type="dxa"/>
        <w:jc w:val="left"/>
        <w:tblInd w:w="-99.0" w:type="dxa"/>
        <w:tblLayout w:type="fixed"/>
        <w:tblLook w:val="0400"/>
      </w:tblPr>
      <w:tblGrid>
        <w:gridCol w:w="3930"/>
        <w:gridCol w:w="4190"/>
        <w:gridCol w:w="1438"/>
        <w:tblGridChange w:id="0">
          <w:tblGrid>
            <w:gridCol w:w="3930"/>
            <w:gridCol w:w="4190"/>
            <w:gridCol w:w="1438"/>
          </w:tblGrid>
        </w:tblGridChange>
      </w:tblGrid>
      <w:tr>
        <w:trPr>
          <w:trHeight w:val="440" w:hRule="atLeast"/>
        </w:trPr>
        <w:tc>
          <w:tcPr>
            <w:gridSpan w:val="2"/>
            <w:tcBorders>
              <w:top w:color="000000" w:space="0" w:sz="8" w:val="single"/>
              <w:left w:color="000000" w:space="0" w:sz="8" w:val="single"/>
              <w:bottom w:color="000000" w:space="0" w:sz="8" w:val="single"/>
              <w:right w:color="000000" w:space="0" w:sz="4"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Extensibility</w:t>
            </w:r>
          </w:p>
        </w:tc>
        <w:tc>
          <w:tcPr>
            <w:tcBorders>
              <w:top w:color="000000" w:space="0" w:sz="8" w:val="single"/>
              <w:left w:color="000000" w:space="0" w:sz="4" w:val="single"/>
              <w:bottom w:color="000000" w:space="0" w:sz="8" w:val="single"/>
              <w:right w:color="000000" w:space="0" w:sz="8" w:val="single"/>
            </w:tcBorders>
            <w:vAlign w:val="center"/>
          </w:tcPr>
          <w:p w:rsidR="00000000" w:rsidDel="00000000" w:rsidP="00000000" w:rsidRDefault="00000000" w:rsidRPr="00000000">
            <w:pPr>
              <w:ind w:firstLine="108"/>
              <w:contextualSpacing w:val="0"/>
            </w:pPr>
            <w:r w:rsidDel="00000000" w:rsidR="00000000" w:rsidRPr="00000000">
              <w:rPr>
                <w:rFonts w:ascii="Trebuchet MS" w:cs="Trebuchet MS" w:eastAsia="Trebuchet MS" w:hAnsi="Trebuchet MS"/>
                <w:b w:val="1"/>
                <w:rtl w:val="0"/>
              </w:rPr>
              <w:t xml:space="preserve">ID: </w:t>
            </w:r>
            <w:r w:rsidDel="00000000" w:rsidR="00000000" w:rsidRPr="00000000">
              <w:rPr>
                <w:rFonts w:ascii="Trebuchet MS" w:cs="Trebuchet MS" w:eastAsia="Trebuchet MS" w:hAnsi="Trebuchet MS"/>
                <w:rtl w:val="0"/>
              </w:rPr>
              <w:t xml:space="preserve">QA09</w:t>
            </w:r>
          </w:p>
        </w:tc>
      </w:tr>
      <w:tr>
        <w:trPr>
          <w:trHeight w:val="320" w:hRule="atLeast"/>
        </w:trPr>
        <w:tc>
          <w:tcPr>
            <w:gridSpan w:val="3"/>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Quality Attribute:</w:t>
            </w:r>
            <w:r w:rsidDel="00000000" w:rsidR="00000000" w:rsidRPr="00000000">
              <w:rPr>
                <w:rFonts w:ascii="Trebuchet MS" w:cs="Trebuchet MS" w:eastAsia="Trebuchet MS" w:hAnsi="Trebuchet MS"/>
                <w:rtl w:val="0"/>
              </w:rPr>
              <w:t xml:space="preserve"> </w:t>
            </w:r>
            <w:r w:rsidDel="00000000" w:rsidR="00000000" w:rsidRPr="00000000">
              <w:rPr>
                <w:rtl w:val="0"/>
              </w:rPr>
              <w:t xml:space="preserve">The system should make it easy for application developers (private persons, VARs, or other 3</w:t>
            </w:r>
            <w:r w:rsidDel="00000000" w:rsidR="00000000" w:rsidRPr="00000000">
              <w:rPr>
                <w:vertAlign w:val="superscript"/>
                <w:rtl w:val="0"/>
              </w:rPr>
              <w:t xml:space="preserve">rd</w:t>
            </w:r>
            <w:r w:rsidDel="00000000" w:rsidR="00000000" w:rsidRPr="00000000">
              <w:rPr>
                <w:rtl w:val="0"/>
              </w:rPr>
              <w:t xml:space="preserve"> parties) to build custom apps, services, and/or make mashups from existing available services.</w:t>
            </w:r>
            <w:r w:rsidDel="00000000" w:rsidR="00000000" w:rsidRPr="00000000">
              <w:rPr>
                <w:rFonts w:ascii="Trebuchet MS" w:cs="Trebuchet MS" w:eastAsia="Trebuchet MS" w:hAnsi="Trebuchet MS"/>
                <w:rtl w:val="0"/>
              </w:rPr>
              <w:t xml:space="preserve"> Average skilled developers should be able to build the application in six months.</w:t>
            </w:r>
          </w:p>
        </w:tc>
      </w:tr>
      <w:tr>
        <w:trPr>
          <w:trHeight w:val="280" w:hRule="atLeast"/>
        </w:trPr>
        <w:tc>
          <w:tcPr>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Stimulus</w:t>
            </w:r>
          </w:p>
        </w:tc>
        <w:tc>
          <w:tcPr>
            <w:gridSpan w:val="2"/>
            <w:tcBorders>
              <w:top w:color="000000" w:space="0" w:sz="0" w:val="nil"/>
              <w:left w:color="000000" w:space="0" w:sz="0" w:val="nil"/>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New application or service</w:t>
            </w:r>
          </w:p>
        </w:tc>
      </w:tr>
      <w:tr>
        <w:trPr>
          <w:trHeight w:val="320" w:hRule="atLeast"/>
        </w:trPr>
        <w:tc>
          <w:tcPr>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Source(s) of the stimulus</w:t>
            </w:r>
          </w:p>
        </w:tc>
        <w:tc>
          <w:tcPr>
            <w:gridSpan w:val="2"/>
            <w:tcBorders>
              <w:top w:color="000000" w:space="0" w:sz="0" w:val="nil"/>
              <w:left w:color="000000" w:space="0" w:sz="0" w:val="nil"/>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Developers (including 3rd party), VARs</w:t>
            </w:r>
          </w:p>
        </w:tc>
      </w:tr>
      <w:tr>
        <w:trPr>
          <w:trHeight w:val="120" w:hRule="atLeast"/>
        </w:trPr>
        <w:tc>
          <w:tcPr>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Relevant environmental conditions</w:t>
            </w:r>
          </w:p>
        </w:tc>
        <w:tc>
          <w:tcPr>
            <w:gridSpan w:val="2"/>
            <w:tcBorders>
              <w:top w:color="000000" w:space="0" w:sz="0" w:val="nil"/>
              <w:left w:color="000000" w:space="0" w:sz="0" w:val="nil"/>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After release</w:t>
            </w:r>
          </w:p>
        </w:tc>
      </w:tr>
      <w:tr>
        <w:trPr>
          <w:trHeight w:val="320" w:hRule="atLeast"/>
        </w:trPr>
        <w:tc>
          <w:tcPr>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Architectural elements</w:t>
            </w:r>
          </w:p>
        </w:tc>
        <w:tc>
          <w:tcPr>
            <w:gridSpan w:val="2"/>
            <w:tcBorders>
              <w:top w:color="000000" w:space="0" w:sz="0" w:val="nil"/>
              <w:left w:color="000000" w:space="0" w:sz="0" w:val="nil"/>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bookmarkStart w:colFirst="0" w:colLast="0" w:name="h.3rdcrjn" w:id="11"/>
            <w:bookmarkEnd w:id="11"/>
            <w:r w:rsidDel="00000000" w:rsidR="00000000" w:rsidRPr="00000000">
              <w:rPr>
                <w:rFonts w:ascii="Trebuchet MS" w:cs="Trebuchet MS" w:eastAsia="Trebuchet MS" w:hAnsi="Trebuchet MS"/>
                <w:rtl w:val="0"/>
              </w:rPr>
              <w:t xml:space="preserve">System</w:t>
            </w:r>
          </w:p>
        </w:tc>
      </w:tr>
      <w:tr>
        <w:trPr>
          <w:trHeight w:val="160" w:hRule="atLeast"/>
        </w:trPr>
        <w:tc>
          <w:tcPr>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System response</w:t>
            </w:r>
          </w:p>
        </w:tc>
        <w:tc>
          <w:tcPr>
            <w:gridSpan w:val="2"/>
            <w:tcBorders>
              <w:top w:color="000000" w:space="0" w:sz="0" w:val="nil"/>
              <w:left w:color="000000" w:space="0" w:sz="0" w:val="nil"/>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system suppots the n</w:t>
            </w:r>
            <w:r w:rsidDel="00000000" w:rsidR="00000000" w:rsidRPr="00000000">
              <w:rPr>
                <w:rFonts w:ascii="Trebuchet MS" w:cs="Trebuchet MS" w:eastAsia="Trebuchet MS" w:hAnsi="Trebuchet MS"/>
                <w:rtl w:val="0"/>
              </w:rPr>
              <w:t xml:space="preserve">ew application/service.</w:t>
            </w:r>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Response measure(s)</w:t>
            </w:r>
          </w:p>
        </w:tc>
        <w:tc>
          <w:tcPr>
            <w:gridSpan w:val="2"/>
            <w:tcBorders>
              <w:top w:color="000000" w:space="0" w:sz="0" w:val="nil"/>
              <w:left w:color="000000" w:space="0" w:sz="0" w:val="nil"/>
              <w:bottom w:color="000000" w:space="0" w:sz="8" w:val="single"/>
              <w:right w:color="000000" w:space="0" w:sz="8" w:val="single"/>
            </w:tcBorders>
            <w:tcMar>
              <w:left w:w="99.0" w:type="dxa"/>
              <w:right w:w="99.0" w:type="dxa"/>
            </w:tcMa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Average skilled developers should be able to build the application in six months.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26in1rg" w:id="12"/>
      <w:bookmarkEnd w:id="12"/>
      <w:r w:rsidDel="00000000" w:rsidR="00000000" w:rsidRPr="00000000">
        <w:rPr>
          <w:rtl w:val="0"/>
        </w:rPr>
      </w:r>
    </w:p>
    <w:p w:rsidR="00000000" w:rsidDel="00000000" w:rsidP="00000000" w:rsidRDefault="00000000" w:rsidRPr="00000000">
      <w:pPr>
        <w:pStyle w:val="Heading1"/>
        <w:spacing w:after="120" w:before="480" w:lineRule="auto"/>
        <w:contextualSpacing w:val="0"/>
      </w:pPr>
      <w:r w:rsidDel="00000000" w:rsidR="00000000" w:rsidRPr="00000000">
        <w:rPr>
          <w:b w:val="1"/>
          <w:sz w:val="48"/>
          <w:szCs w:val="48"/>
          <w:rtl w:val="0"/>
        </w:rPr>
        <w:t xml:space="preserve">4.</w:t>
      </w:r>
      <w:r w:rsidDel="00000000" w:rsidR="00000000" w:rsidRPr="00000000">
        <w:rPr>
          <w:sz w:val="14"/>
          <w:szCs w:val="14"/>
          <w:rtl w:val="0"/>
        </w:rPr>
        <w:t xml:space="preserve">       </w:t>
      </w:r>
      <w:r w:rsidDel="00000000" w:rsidR="00000000" w:rsidRPr="00000000">
        <w:rPr>
          <w:b w:val="1"/>
          <w:sz w:val="48"/>
          <w:szCs w:val="48"/>
          <w:rtl w:val="0"/>
        </w:rPr>
        <w:t xml:space="preserve">Constraints</w:t>
      </w:r>
      <w:r w:rsidDel="00000000" w:rsidR="00000000" w:rsidRPr="00000000">
        <w:rPr>
          <w:rtl w:val="0"/>
        </w:rPr>
      </w:r>
    </w:p>
    <w:tbl>
      <w:tblPr>
        <w:tblStyle w:val="Table45"/>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8"/>
        <w:gridCol w:w="1475"/>
        <w:gridCol w:w="6677"/>
        <w:tblGridChange w:id="0">
          <w:tblGrid>
            <w:gridCol w:w="1438"/>
            <w:gridCol w:w="1475"/>
            <w:gridCol w:w="6677"/>
          </w:tblGrid>
        </w:tblGridChange>
      </w:tblGrid>
      <w:tr>
        <w:tc>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4"/>
                <w:szCs w:val="24"/>
                <w:rtl w:val="0"/>
              </w:rPr>
              <w:t xml:space="preserve">ID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4"/>
                <w:szCs w:val="24"/>
                <w:rtl w:val="0"/>
              </w:rPr>
              <w:t xml:space="preserve">Type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4"/>
                <w:szCs w:val="24"/>
                <w:rtl w:val="0"/>
              </w:rPr>
              <w:t xml:space="preserve">Description</w:t>
            </w: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TC01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Technical</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JAVA compiler, Arduino 1.0.6 is preferred.</w:t>
            </w: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TC02</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Technical</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Permissible languages for this system (excluding the SA Nodes) include JAVA and Python.</w:t>
            </w: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TC03</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Technical</w:t>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802.11 is only supported in the system</w:t>
            </w:r>
            <w:del w:author="yoonki hong" w:id="0" w:date="2015-06-11T09:29:43Z">
              <w:r w:rsidDel="00000000" w:rsidR="00000000" w:rsidRPr="00000000">
                <w:rPr>
                  <w:rFonts w:ascii="Trebuchet MS" w:cs="Trebuchet MS" w:eastAsia="Trebuchet MS" w:hAnsi="Trebuchet MS"/>
                  <w:sz w:val="24"/>
                  <w:szCs w:val="24"/>
                  <w:rtl w:val="0"/>
                </w:rPr>
                <w:delText xml:space="preserve"> till now, for this reasen all entity should run over TCP/IP</w:delText>
              </w:r>
            </w:del>
            <w:r w:rsidDel="00000000" w:rsidR="00000000" w:rsidRPr="00000000">
              <w:rPr>
                <w:rFonts w:ascii="Trebuchet MS" w:cs="Trebuchet MS" w:eastAsia="Trebuchet MS" w:hAnsi="Trebuchet MS"/>
                <w:sz w:val="24"/>
                <w:szCs w:val="24"/>
                <w:rtl w:val="0"/>
              </w:rPr>
              <w:t xml:space="preserve">.</w:t>
            </w:r>
          </w:p>
        </w:tc>
      </w:tr>
      <w:t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TB01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Business</w:t>
            </w:r>
            <w:r w:rsidDel="00000000" w:rsidR="00000000" w:rsidRPr="00000000">
              <w:rPr>
                <w:rtl w:val="0"/>
              </w:rPr>
            </w:r>
          </w:p>
        </w:tc>
        <w:tc>
          <w:tcPr>
            <w:vAlign w:val="center"/>
          </w:tcPr>
          <w:p w:rsidR="00000000" w:rsidDel="00000000" w:rsidP="00000000" w:rsidRDefault="00000000" w:rsidRPr="00000000">
            <w:pPr>
              <w:contextualSpacing w:val="0"/>
            </w:pPr>
            <w:ins w:author="yoonki hong" w:id="1" w:date="2015-06-11T09:30:30Z">
              <w:r w:rsidDel="00000000" w:rsidR="00000000" w:rsidRPr="00000000">
                <w:rPr>
                  <w:rtl w:val="0"/>
                </w:rPr>
                <w:t xml:space="preserve">Development period: </w:t>
              </w:r>
            </w:ins>
            <w:r w:rsidDel="00000000" w:rsidR="00000000" w:rsidRPr="00000000">
              <w:rPr>
                <w:rFonts w:ascii="Trebuchet MS" w:cs="Trebuchet MS" w:eastAsia="Trebuchet MS" w:hAnsi="Trebuchet MS"/>
                <w:sz w:val="24"/>
                <w:szCs w:val="24"/>
                <w:rtl w:val="0"/>
              </w:rPr>
              <w:t xml:space="preserve">5 weeks</w:t>
            </w:r>
            <w:ins w:author="yoonki hong" w:id="2" w:date="2015-06-11T09:30:42Z">
              <w:r w:rsidDel="00000000" w:rsidR="00000000" w:rsidRPr="00000000">
                <w:rPr>
                  <w:rFonts w:ascii="Trebuchet MS" w:cs="Trebuchet MS" w:eastAsia="Trebuchet MS" w:hAnsi="Trebuchet MS"/>
                  <w:sz w:val="24"/>
                  <w:szCs w:val="24"/>
                  <w:rtl w:val="0"/>
                </w:rPr>
                <w:t xml:space="preserve"> (</w:t>
              </w:r>
            </w:ins>
            <w:del w:author="yoonki hong" w:id="2" w:date="2015-06-11T09:30:42Z">
              <w:r w:rsidDel="00000000" w:rsidR="00000000" w:rsidRPr="00000000">
                <w:rPr>
                  <w:rFonts w:ascii="Trebuchet MS" w:cs="Trebuchet MS" w:eastAsia="Trebuchet MS" w:hAnsi="Trebuchet MS"/>
                  <w:sz w:val="24"/>
                  <w:szCs w:val="24"/>
                  <w:rtl w:val="0"/>
                </w:rPr>
                <w:delText xml:space="preserve"> and about </w:delText>
              </w:r>
            </w:del>
            <w:r w:rsidDel="00000000" w:rsidR="00000000" w:rsidRPr="00000000">
              <w:rPr>
                <w:rFonts w:ascii="Trebuchet MS" w:cs="Trebuchet MS" w:eastAsia="Trebuchet MS" w:hAnsi="Trebuchet MS"/>
                <w:sz w:val="24"/>
                <w:szCs w:val="24"/>
                <w:rtl w:val="0"/>
              </w:rPr>
              <w:t xml:space="preserve">3 hours/day</w:t>
            </w:r>
            <w:ins w:author="yoonki hong" w:id="3" w:date="2015-06-11T09:30:48Z">
              <w:r w:rsidDel="00000000" w:rsidR="00000000" w:rsidRPr="00000000">
                <w:rPr>
                  <w:rFonts w:ascii="Trebuchet MS" w:cs="Trebuchet MS" w:eastAsia="Trebuchet MS" w:hAnsi="Trebuchet MS"/>
                  <w:sz w:val="24"/>
                  <w:szCs w:val="24"/>
                  <w:rtl w:val="0"/>
                </w:rPr>
                <w:t xml:space="preserve">)</w:t>
              </w:r>
            </w:ins>
            <w:del w:author="yoonki hong" w:id="3" w:date="2015-06-11T09:30:48Z">
              <w:r w:rsidDel="00000000" w:rsidR="00000000" w:rsidRPr="00000000">
                <w:rPr>
                  <w:rFonts w:ascii="Trebuchet MS" w:cs="Trebuchet MS" w:eastAsia="Trebuchet MS" w:hAnsi="Trebuchet MS"/>
                  <w:sz w:val="24"/>
                  <w:szCs w:val="24"/>
                  <w:rtl w:val="0"/>
                </w:rPr>
                <w:delText xml:space="preserve"> are available</w:delText>
              </w:r>
            </w:del>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TB02</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Business</w:t>
            </w:r>
            <w:r w:rsidDel="00000000" w:rsidR="00000000" w:rsidRPr="00000000">
              <w:rPr>
                <w:rtl w:val="0"/>
              </w:rPr>
            </w:r>
          </w:p>
        </w:tc>
        <w:tc>
          <w:tcPr>
            <w:vAlign w:val="center"/>
          </w:tcPr>
          <w:p w:rsidR="00000000" w:rsidDel="00000000" w:rsidP="00000000" w:rsidRDefault="00000000" w:rsidRPr="00000000">
            <w:pPr>
              <w:contextualSpacing w:val="0"/>
            </w:pPr>
            <w:ins w:author="yoonki hong" w:id="4" w:date="2015-06-11T09:31:20Z">
              <w:r w:rsidDel="00000000" w:rsidR="00000000" w:rsidRPr="00000000">
                <w:rPr>
                  <w:rtl w:val="0"/>
                </w:rPr>
                <w:t xml:space="preserve">Development team: </w:t>
              </w:r>
            </w:ins>
            <w:r w:rsidDel="00000000" w:rsidR="00000000" w:rsidRPr="00000000">
              <w:rPr>
                <w:rFonts w:ascii="Trebuchet MS" w:cs="Trebuchet MS" w:eastAsia="Trebuchet MS" w:hAnsi="Trebuchet MS"/>
                <w:sz w:val="24"/>
                <w:szCs w:val="24"/>
                <w:rtl w:val="0"/>
              </w:rPr>
              <w:t xml:space="preserve">5 developers</w:t>
            </w:r>
            <w:del w:author="yoonki hong" w:id="5" w:date="2015-06-11T09:31:28Z">
              <w:r w:rsidDel="00000000" w:rsidR="00000000" w:rsidRPr="00000000">
                <w:rPr>
                  <w:rFonts w:ascii="Trebuchet MS" w:cs="Trebuchet MS" w:eastAsia="Trebuchet MS" w:hAnsi="Trebuchet MS"/>
                  <w:sz w:val="24"/>
                  <w:szCs w:val="24"/>
                  <w:rtl w:val="0"/>
                </w:rPr>
                <w:delText xml:space="preserve"> due to the temporary development organization</w:delText>
              </w:r>
            </w:del>
            <w:r w:rsidDel="00000000" w:rsidR="00000000" w:rsidRPr="00000000">
              <w:rPr>
                <w:rFonts w:ascii="Trebuchet MS" w:cs="Trebuchet MS" w:eastAsia="Trebuchet MS" w:hAnsi="Trebuchet MS"/>
                <w:sz w:val="24"/>
                <w:szCs w:val="24"/>
                <w:rtl w:val="0"/>
              </w:rPr>
              <w:t xml:space="preserve">.</w:t>
            </w:r>
            <w:r w:rsidDel="00000000" w:rsidR="00000000" w:rsidRPr="00000000">
              <w:rPr>
                <w:rtl w:val="0"/>
              </w:rPr>
            </w:r>
          </w:p>
        </w:tc>
      </w:tr>
    </w:tbl>
    <w:p w:rsidR="00000000" w:rsidDel="00000000" w:rsidP="00000000" w:rsidRDefault="00000000" w:rsidRPr="00000000">
      <w:pPr>
        <w:pStyle w:val="Heading2"/>
        <w:spacing w:after="80" w:befor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맑은 고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bullet"/>
      <w:lvlText w:val="-"/>
      <w:lvlJc w:val="left"/>
      <w:pPr>
        <w:ind w:left="760" w:firstLine="400"/>
      </w:pPr>
      <w:rPr>
        <w:rFonts w:ascii="Arial" w:cs="Arial" w:eastAsia="Arial" w:hAnsi="Arial"/>
      </w:rPr>
    </w:lvl>
    <w:lvl w:ilvl="1">
      <w:start w:val="1"/>
      <w:numFmt w:val="bullet"/>
      <w:lvlText w:val="■"/>
      <w:lvlJc w:val="left"/>
      <w:pPr>
        <w:ind w:left="1200" w:firstLine="800"/>
      </w:pPr>
      <w:rPr>
        <w:rFonts w:ascii="Arial" w:cs="Arial" w:eastAsia="Arial" w:hAnsi="Arial"/>
      </w:rPr>
    </w:lvl>
    <w:lvl w:ilvl="2">
      <w:start w:val="1"/>
      <w:numFmt w:val="bullet"/>
      <w:lvlText w:val="◆"/>
      <w:lvlJc w:val="left"/>
      <w:pPr>
        <w:ind w:left="1600" w:firstLine="1200"/>
      </w:pPr>
      <w:rPr>
        <w:rFonts w:ascii="Arial" w:cs="Arial" w:eastAsia="Arial" w:hAnsi="Arial"/>
      </w:rPr>
    </w:lvl>
    <w:lvl w:ilvl="3">
      <w:start w:val="1"/>
      <w:numFmt w:val="bullet"/>
      <w:lvlText w:val="●"/>
      <w:lvlJc w:val="left"/>
      <w:pPr>
        <w:ind w:left="2000" w:firstLine="1600"/>
      </w:pPr>
      <w:rPr>
        <w:rFonts w:ascii="Arial" w:cs="Arial" w:eastAsia="Arial" w:hAnsi="Arial"/>
      </w:rPr>
    </w:lvl>
    <w:lvl w:ilvl="4">
      <w:start w:val="1"/>
      <w:numFmt w:val="bullet"/>
      <w:lvlText w:val="■"/>
      <w:lvlJc w:val="left"/>
      <w:pPr>
        <w:ind w:left="2400" w:firstLine="2000"/>
      </w:pPr>
      <w:rPr>
        <w:rFonts w:ascii="Arial" w:cs="Arial" w:eastAsia="Arial" w:hAnsi="Arial"/>
      </w:rPr>
    </w:lvl>
    <w:lvl w:ilvl="5">
      <w:start w:val="1"/>
      <w:numFmt w:val="bullet"/>
      <w:lvlText w:val="◆"/>
      <w:lvlJc w:val="left"/>
      <w:pPr>
        <w:ind w:left="2800" w:firstLine="2400"/>
      </w:pPr>
      <w:rPr>
        <w:rFonts w:ascii="Arial" w:cs="Arial" w:eastAsia="Arial" w:hAnsi="Arial"/>
      </w:rPr>
    </w:lvl>
    <w:lvl w:ilvl="6">
      <w:start w:val="1"/>
      <w:numFmt w:val="bullet"/>
      <w:lvlText w:val="●"/>
      <w:lvlJc w:val="left"/>
      <w:pPr>
        <w:ind w:left="3200" w:firstLine="2800"/>
      </w:pPr>
      <w:rPr>
        <w:rFonts w:ascii="Arial" w:cs="Arial" w:eastAsia="Arial" w:hAnsi="Arial"/>
      </w:rPr>
    </w:lvl>
    <w:lvl w:ilvl="7">
      <w:start w:val="1"/>
      <w:numFmt w:val="bullet"/>
      <w:lvlText w:val="■"/>
      <w:lvlJc w:val="left"/>
      <w:pPr>
        <w:ind w:left="3600" w:firstLine="3200"/>
      </w:pPr>
      <w:rPr>
        <w:rFonts w:ascii="Arial" w:cs="Arial" w:eastAsia="Arial" w:hAnsi="Arial"/>
      </w:rPr>
    </w:lvl>
    <w:lvl w:ilvl="8">
      <w:start w:val="1"/>
      <w:numFmt w:val="bullet"/>
      <w:lvlText w:val="◆"/>
      <w:lvlJc w:val="left"/>
      <w:pPr>
        <w:ind w:left="4000" w:firstLine="3600"/>
      </w:pPr>
      <w:rPr>
        <w:rFonts w:ascii="Arial" w:cs="Arial" w:eastAsia="Arial" w:hAnsi="Arial"/>
      </w:rPr>
    </w:lvl>
  </w:abstractNum>
  <w:abstractNum w:abstractNumId="2">
    <w:lvl w:ilvl="0">
      <w:start w:val="1"/>
      <w:numFmt w:val="bullet"/>
      <w:lvlText w:val="-"/>
      <w:lvlJc w:val="left"/>
      <w:pPr>
        <w:ind w:left="750" w:firstLine="750"/>
      </w:pPr>
      <w:rPr>
        <w:rFonts w:ascii="Arial" w:cs="Arial" w:eastAsia="Arial" w:hAnsi="Arial"/>
      </w:rPr>
    </w:lvl>
    <w:lvl w:ilvl="1">
      <w:start w:val="1"/>
      <w:numFmt w:val="decimal"/>
      <w:lvlText w:val="-.%2."/>
      <w:lvlJc w:val="left"/>
      <w:pPr>
        <w:ind w:left="750" w:firstLine="750"/>
      </w:pPr>
      <w:rPr/>
    </w:lvl>
    <w:lvl w:ilvl="2">
      <w:start w:val="1"/>
      <w:numFmt w:val="decimal"/>
      <w:lvlText w:val="-.%2.%3."/>
      <w:lvlJc w:val="left"/>
      <w:pPr>
        <w:ind w:left="750" w:firstLine="750"/>
      </w:pPr>
      <w:rPr/>
    </w:lvl>
    <w:lvl w:ilvl="3">
      <w:start w:val="1"/>
      <w:numFmt w:val="decimal"/>
      <w:lvlText w:val="-.%2.%3.%4."/>
      <w:lvlJc w:val="left"/>
      <w:pPr>
        <w:ind w:left="1080" w:firstLine="1080"/>
      </w:pPr>
      <w:rPr/>
    </w:lvl>
    <w:lvl w:ilvl="4">
      <w:start w:val="1"/>
      <w:numFmt w:val="decimal"/>
      <w:lvlText w:val="-.%2.%3.%4.%5."/>
      <w:lvlJc w:val="left"/>
      <w:pPr>
        <w:ind w:left="1080" w:firstLine="1080"/>
      </w:pPr>
      <w:rPr/>
    </w:lvl>
    <w:lvl w:ilvl="5">
      <w:start w:val="1"/>
      <w:numFmt w:val="decimal"/>
      <w:lvlText w:val="-.%2.%3.%4.%5.%6."/>
      <w:lvlJc w:val="left"/>
      <w:pPr>
        <w:ind w:left="1440" w:firstLine="1440"/>
      </w:pPr>
      <w:rPr/>
    </w:lvl>
    <w:lvl w:ilvl="6">
      <w:start w:val="1"/>
      <w:numFmt w:val="decimal"/>
      <w:lvlText w:val="-.%2.%3.%4.%5.%6.%7."/>
      <w:lvlJc w:val="left"/>
      <w:pPr>
        <w:ind w:left="1440" w:firstLine="1440"/>
      </w:pPr>
      <w:rPr/>
    </w:lvl>
    <w:lvl w:ilvl="7">
      <w:start w:val="1"/>
      <w:numFmt w:val="decimal"/>
      <w:lvlText w:val="-.%2.%3.%4.%5.%6.%7.%8."/>
      <w:lvlJc w:val="left"/>
      <w:pPr>
        <w:ind w:left="1800" w:firstLine="1800"/>
      </w:pPr>
      <w:rPr/>
    </w:lvl>
    <w:lvl w:ilvl="8">
      <w:start w:val="1"/>
      <w:numFmt w:val="decimal"/>
      <w:lvlText w:val="-.%2.%3.%4.%5.%6.%7.%8.%9."/>
      <w:lvlJc w:val="left"/>
      <w:pPr>
        <w:ind w:left="1800" w:firstLine="1800"/>
      </w:pPr>
      <w:rPr/>
    </w:lvl>
  </w:abstractNum>
  <w:abstractNum w:abstractNumId="3">
    <w:lvl w:ilvl="0">
      <w:start w:val="1"/>
      <w:numFmt w:val="decimal"/>
      <w:lvlText w:val="%1."/>
      <w:lvlJc w:val="left"/>
      <w:pPr>
        <w:ind w:left="750" w:firstLine="750"/>
      </w:pPr>
      <w:rPr/>
    </w:lvl>
    <w:lvl w:ilvl="1">
      <w:start w:val="1"/>
      <w:numFmt w:val="decimal"/>
      <w:lvlText w:val="%1.%2."/>
      <w:lvlJc w:val="left"/>
      <w:pPr>
        <w:ind w:left="750" w:firstLine="750"/>
      </w:pPr>
      <w:rPr/>
    </w:lvl>
    <w:lvl w:ilvl="2">
      <w:start w:val="1"/>
      <w:numFmt w:val="decimal"/>
      <w:lvlText w:val="%1.%2.%3."/>
      <w:lvlJc w:val="left"/>
      <w:pPr>
        <w:ind w:left="750" w:firstLine="750"/>
      </w:pPr>
      <w:rPr/>
    </w:lvl>
    <w:lvl w:ilvl="3">
      <w:start w:val="1"/>
      <w:numFmt w:val="decimal"/>
      <w:lvlText w:val="%1.%2.%3.%4."/>
      <w:lvlJc w:val="left"/>
      <w:pPr>
        <w:ind w:left="1080" w:firstLine="1080"/>
      </w:pPr>
      <w:rPr/>
    </w:lvl>
    <w:lvl w:ilvl="4">
      <w:start w:val="1"/>
      <w:numFmt w:val="decimal"/>
      <w:lvlText w:val="%1.%2.%3.%4.%5."/>
      <w:lvlJc w:val="left"/>
      <w:pPr>
        <w:ind w:left="1080" w:firstLine="1080"/>
      </w:pPr>
      <w:rPr/>
    </w:lvl>
    <w:lvl w:ilvl="5">
      <w:start w:val="1"/>
      <w:numFmt w:val="decimal"/>
      <w:lvlText w:val="%1.%2.%3.%4.%5.%6."/>
      <w:lvlJc w:val="left"/>
      <w:pPr>
        <w:ind w:left="1440" w:firstLine="1440"/>
      </w:pPr>
      <w:rPr/>
    </w:lvl>
    <w:lvl w:ilvl="6">
      <w:start w:val="1"/>
      <w:numFmt w:val="decimal"/>
      <w:lvlText w:val="%1.%2.%3.%4.%5.%6.%7."/>
      <w:lvlJc w:val="left"/>
      <w:pPr>
        <w:ind w:left="1440" w:firstLine="1440"/>
      </w:pPr>
      <w:rPr/>
    </w:lvl>
    <w:lvl w:ilvl="7">
      <w:start w:val="1"/>
      <w:numFmt w:val="decimal"/>
      <w:lvlText w:val="%1.%2.%3.%4.%5.%6.%7.%8."/>
      <w:lvlJc w:val="left"/>
      <w:pPr>
        <w:ind w:left="1800" w:firstLine="1800"/>
      </w:pPr>
      <w:rPr/>
    </w:lvl>
    <w:lvl w:ilvl="8">
      <w:start w:val="1"/>
      <w:numFmt w:val="decimal"/>
      <w:lvlText w:val="%1.%2.%3.%4.%5.%6.%7.%8.%9."/>
      <w:lvlJc w:val="left"/>
      <w:pPr>
        <w:ind w:left="1800" w:firstLine="1800"/>
      </w:pPr>
      <w:rPr/>
    </w:lvl>
  </w:abstractNum>
  <w:abstractNum w:abstractNumId="4">
    <w:lvl w:ilvl="0">
      <w:start w:val="2"/>
      <w:numFmt w:val="decimal"/>
      <w:lvlText w:val="%1."/>
      <w:lvlJc w:val="left"/>
      <w:pPr>
        <w:ind w:left="750" w:firstLine="750"/>
      </w:pPr>
      <w:rPr/>
    </w:lvl>
    <w:lvl w:ilvl="1">
      <w:start w:val="1"/>
      <w:numFmt w:val="decimal"/>
      <w:lvlText w:val="%1.%2."/>
      <w:lvlJc w:val="left"/>
      <w:pPr>
        <w:ind w:left="750" w:firstLine="750"/>
      </w:pPr>
      <w:rPr/>
    </w:lvl>
    <w:lvl w:ilvl="2">
      <w:start w:val="1"/>
      <w:numFmt w:val="decimal"/>
      <w:lvlText w:val="%1.%2.%3."/>
      <w:lvlJc w:val="left"/>
      <w:pPr>
        <w:ind w:left="750" w:firstLine="750"/>
      </w:pPr>
      <w:rPr/>
    </w:lvl>
    <w:lvl w:ilvl="3">
      <w:start w:val="1"/>
      <w:numFmt w:val="decimal"/>
      <w:lvlText w:val="%1.%2.%3.%4."/>
      <w:lvlJc w:val="left"/>
      <w:pPr>
        <w:ind w:left="1080" w:firstLine="1080"/>
      </w:pPr>
      <w:rPr/>
    </w:lvl>
    <w:lvl w:ilvl="4">
      <w:start w:val="1"/>
      <w:numFmt w:val="decimal"/>
      <w:lvlText w:val="%1.%2.%3.%4.%5."/>
      <w:lvlJc w:val="left"/>
      <w:pPr>
        <w:ind w:left="1080" w:firstLine="1080"/>
      </w:pPr>
      <w:rPr/>
    </w:lvl>
    <w:lvl w:ilvl="5">
      <w:start w:val="1"/>
      <w:numFmt w:val="decimal"/>
      <w:lvlText w:val="%1.%2.%3.%4.%5.%6."/>
      <w:lvlJc w:val="left"/>
      <w:pPr>
        <w:ind w:left="1440" w:firstLine="1440"/>
      </w:pPr>
      <w:rPr/>
    </w:lvl>
    <w:lvl w:ilvl="6">
      <w:start w:val="1"/>
      <w:numFmt w:val="decimal"/>
      <w:lvlText w:val="%1.%2.%3.%4.%5.%6.%7."/>
      <w:lvlJc w:val="left"/>
      <w:pPr>
        <w:ind w:left="1440" w:firstLine="1440"/>
      </w:pPr>
      <w:rPr/>
    </w:lvl>
    <w:lvl w:ilvl="7">
      <w:start w:val="1"/>
      <w:numFmt w:val="decimal"/>
      <w:lvlText w:val="%1.%2.%3.%4.%5.%6.%7.%8."/>
      <w:lvlJc w:val="left"/>
      <w:pPr>
        <w:ind w:left="1800" w:firstLine="1800"/>
      </w:pPr>
      <w:rPr/>
    </w:lvl>
    <w:lvl w:ilvl="8">
      <w:start w:val="1"/>
      <w:numFmt w:val="decimal"/>
      <w:lvlText w:val="%1.%2.%3.%4.%5.%6.%7.%8.%9."/>
      <w:lvlJc w:val="left"/>
      <w:pPr>
        <w:ind w:left="1800" w:firstLine="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_Toc420781510" TargetMode="External"/><Relationship Id="rId18" Type="http://schemas.openxmlformats.org/officeDocument/2006/relationships/hyperlink" Target="http://#_Toc420781510" TargetMode="External"/><Relationship Id="rId17" Type="http://schemas.openxmlformats.org/officeDocument/2006/relationships/hyperlink" Target="http://#_Toc420781510" TargetMode="External"/><Relationship Id="rId16" Type="http://schemas.openxmlformats.org/officeDocument/2006/relationships/hyperlink" Target="http://#_Toc420781510" TargetMode="External"/><Relationship Id="rId15" Type="http://schemas.openxmlformats.org/officeDocument/2006/relationships/hyperlink" Target="http://#_Toc420781510" TargetMode="External"/><Relationship Id="rId14" Type="http://schemas.openxmlformats.org/officeDocument/2006/relationships/hyperlink" Target="http://#_Toc420781510" TargetMode="External"/><Relationship Id="rId12" Type="http://schemas.openxmlformats.org/officeDocument/2006/relationships/hyperlink" Target="http://#_Toc420781510" TargetMode="External"/><Relationship Id="rId13" Type="http://schemas.openxmlformats.org/officeDocument/2006/relationships/hyperlink" Target="http://#_Toc420781510" TargetMode="External"/><Relationship Id="rId10" Type="http://schemas.openxmlformats.org/officeDocument/2006/relationships/hyperlink" Target="http://#_Toc420781510" TargetMode="External"/><Relationship Id="rId11" Type="http://schemas.openxmlformats.org/officeDocument/2006/relationships/hyperlink" Target="http://#_Toc420781510" TargetMode="External"/><Relationship Id="rId29" Type="http://schemas.openxmlformats.org/officeDocument/2006/relationships/hyperlink" Target="http://#_Toc420781510" TargetMode="External"/><Relationship Id="rId26" Type="http://schemas.openxmlformats.org/officeDocument/2006/relationships/hyperlink" Target="http://#_Toc420781510" TargetMode="External"/><Relationship Id="rId25" Type="http://schemas.openxmlformats.org/officeDocument/2006/relationships/hyperlink" Target="http://#_Toc420781510" TargetMode="External"/><Relationship Id="rId28" Type="http://schemas.openxmlformats.org/officeDocument/2006/relationships/hyperlink" Target="http://#_Toc420781510" TargetMode="External"/><Relationship Id="rId27" Type="http://schemas.openxmlformats.org/officeDocument/2006/relationships/hyperlink" Target="http://#_Toc420781510" TargetMode="External"/><Relationship Id="rId2" Type="http://schemas.openxmlformats.org/officeDocument/2006/relationships/fontTable" Target="fontTable.xml"/><Relationship Id="rId21" Type="http://schemas.openxmlformats.org/officeDocument/2006/relationships/hyperlink" Target="http://#_Toc420781510" TargetMode="External"/><Relationship Id="rId1" Type="http://schemas.openxmlformats.org/officeDocument/2006/relationships/settings" Target="settings.xml"/><Relationship Id="rId22" Type="http://schemas.openxmlformats.org/officeDocument/2006/relationships/hyperlink" Target="http://#_Toc420781510" TargetMode="External"/><Relationship Id="rId4" Type="http://schemas.openxmlformats.org/officeDocument/2006/relationships/styles" Target="styles.xml"/><Relationship Id="rId23" Type="http://schemas.openxmlformats.org/officeDocument/2006/relationships/hyperlink" Target="http://#_Toc420781510" TargetMode="External"/><Relationship Id="rId3" Type="http://schemas.openxmlformats.org/officeDocument/2006/relationships/numbering" Target="numbering.xml"/><Relationship Id="rId24" Type="http://schemas.openxmlformats.org/officeDocument/2006/relationships/hyperlink" Target="http://#_Toc420781510" TargetMode="External"/><Relationship Id="rId20" Type="http://schemas.openxmlformats.org/officeDocument/2006/relationships/hyperlink" Target="http://#_Toc420781510" TargetMode="External"/><Relationship Id="rId9" Type="http://schemas.openxmlformats.org/officeDocument/2006/relationships/hyperlink" Target="http://#_Toc420781510" TargetMode="External"/><Relationship Id="rId6" Type="http://schemas.openxmlformats.org/officeDocument/2006/relationships/hyperlink" Target="http://#_Toc420781510" TargetMode="External"/><Relationship Id="rId5" Type="http://schemas.openxmlformats.org/officeDocument/2006/relationships/image" Target="media/image01.png"/><Relationship Id="rId8" Type="http://schemas.openxmlformats.org/officeDocument/2006/relationships/hyperlink" Target="http://#_Toc420781510" TargetMode="External"/><Relationship Id="rId7" Type="http://schemas.openxmlformats.org/officeDocument/2006/relationships/hyperlink" Target="http://#_Toc420781510" TargetMode="External"/></Relationships>
</file>